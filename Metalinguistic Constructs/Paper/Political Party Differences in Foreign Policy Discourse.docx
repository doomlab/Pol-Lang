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r>
        <w:t>Political Party Differences in Foreign Policy Discourse</w:t>
      </w:r>
    </w:p>
    <w:p w:rsidR="007E75E8" w:rsidRDefault="007E75E8" w:rsidP="007E75E8">
      <w:pPr>
        <w:jc w:val="center"/>
      </w:pPr>
      <w:r>
        <w:t xml:space="preserve">Kayla N. Jordan </w:t>
      </w:r>
    </w:p>
    <w:p w:rsidR="007E75E8" w:rsidRDefault="007E75E8" w:rsidP="007E75E8">
      <w:pPr>
        <w:jc w:val="center"/>
      </w:pPr>
      <w:r>
        <w:t>Erin M. Buchanan</w:t>
      </w:r>
    </w:p>
    <w:p w:rsidR="00134960" w:rsidRDefault="007E75E8" w:rsidP="007E75E8">
      <w:pPr>
        <w:jc w:val="center"/>
      </w:pPr>
      <w:r>
        <w:t>Missouri State University</w:t>
      </w:r>
    </w:p>
    <w:p w:rsidR="00134960" w:rsidRDefault="00134960" w:rsidP="00134960"/>
    <w:p w:rsidR="00134960" w:rsidRDefault="00134960" w:rsidP="00220765">
      <w:pPr>
        <w:spacing w:line="240" w:lineRule="auto"/>
      </w:pPr>
      <w:r>
        <w:t>Kayla N. Jordan</w:t>
      </w:r>
    </w:p>
    <w:p w:rsidR="00134960" w:rsidRDefault="00134960" w:rsidP="00220765">
      <w:pPr>
        <w:spacing w:line="240" w:lineRule="auto"/>
      </w:pPr>
      <w:r>
        <w:t>Department of Psychology</w:t>
      </w:r>
    </w:p>
    <w:p w:rsidR="00134960" w:rsidRDefault="00134960" w:rsidP="00220765">
      <w:pPr>
        <w:spacing w:line="240" w:lineRule="auto"/>
      </w:pPr>
      <w:r>
        <w:t>Missouri State University</w:t>
      </w:r>
    </w:p>
    <w:p w:rsidR="00134960" w:rsidRDefault="00134960" w:rsidP="00220765">
      <w:pPr>
        <w:spacing w:line="240" w:lineRule="auto"/>
      </w:pPr>
      <w:r>
        <w:t>901 S National Ave</w:t>
      </w:r>
    </w:p>
    <w:p w:rsidR="00134960" w:rsidRDefault="00134960" w:rsidP="00220765">
      <w:pPr>
        <w:spacing w:line="240" w:lineRule="auto"/>
      </w:pPr>
      <w:r>
        <w:t>Springfield, MO 65897</w:t>
      </w:r>
    </w:p>
    <w:p w:rsidR="00134960" w:rsidRDefault="00220765" w:rsidP="00220765">
      <w:pPr>
        <w:spacing w:line="240" w:lineRule="auto"/>
      </w:pPr>
      <w:r>
        <w:t>Phone: 417-836-5592</w:t>
      </w:r>
    </w:p>
    <w:p w:rsidR="00220765" w:rsidRDefault="00220765" w:rsidP="00220765">
      <w:pPr>
        <w:spacing w:line="240" w:lineRule="auto"/>
      </w:pPr>
      <w:r>
        <w:t>Fax: 417-836-8330</w:t>
      </w:r>
    </w:p>
    <w:p w:rsidR="00220765" w:rsidRDefault="00134960" w:rsidP="00220765">
      <w:pPr>
        <w:spacing w:line="240" w:lineRule="auto"/>
      </w:pPr>
      <w:r>
        <w:t xml:space="preserve">Email: </w:t>
      </w:r>
      <w:hyperlink r:id="rId7" w:history="1">
        <w:r w:rsidR="00220765" w:rsidRPr="00C22213">
          <w:rPr>
            <w:rStyle w:val="Hyperlink"/>
          </w:rPr>
          <w:t>Jordan810@live.missouristate.edu</w:t>
        </w:r>
      </w:hyperlink>
    </w:p>
    <w:p w:rsidR="00220765" w:rsidRDefault="00220765" w:rsidP="00134960"/>
    <w:p w:rsidR="00220765" w:rsidRDefault="00220765" w:rsidP="00220765">
      <w:pPr>
        <w:spacing w:line="240" w:lineRule="auto"/>
      </w:pPr>
      <w:r>
        <w:t>Erin M. Buchanan</w:t>
      </w:r>
    </w:p>
    <w:p w:rsidR="00220765" w:rsidRDefault="00220765" w:rsidP="00220765">
      <w:pPr>
        <w:spacing w:line="240" w:lineRule="auto"/>
      </w:pPr>
      <w:r>
        <w:t>Department of Psychology</w:t>
      </w:r>
    </w:p>
    <w:p w:rsidR="00220765" w:rsidRDefault="00220765" w:rsidP="00220765">
      <w:pPr>
        <w:spacing w:line="240" w:lineRule="auto"/>
      </w:pPr>
      <w:r>
        <w:t>Missouri State University</w:t>
      </w:r>
    </w:p>
    <w:p w:rsidR="00220765" w:rsidRDefault="00220765" w:rsidP="00220765">
      <w:pPr>
        <w:spacing w:line="240" w:lineRule="auto"/>
      </w:pPr>
      <w:r>
        <w:t>901 S National Ave</w:t>
      </w:r>
    </w:p>
    <w:p w:rsidR="00220765" w:rsidRDefault="00220765" w:rsidP="00220765">
      <w:pPr>
        <w:spacing w:line="240" w:lineRule="auto"/>
      </w:pPr>
      <w:r>
        <w:t>Springfield, MO 65897</w:t>
      </w:r>
    </w:p>
    <w:p w:rsidR="00220765" w:rsidRDefault="00220765" w:rsidP="00220765">
      <w:pPr>
        <w:spacing w:line="240" w:lineRule="auto"/>
      </w:pPr>
      <w:r>
        <w:t>Phone: 417-836-5592</w:t>
      </w:r>
    </w:p>
    <w:p w:rsidR="00220765" w:rsidRDefault="00220765" w:rsidP="00220765">
      <w:pPr>
        <w:spacing w:line="240" w:lineRule="auto"/>
      </w:pPr>
      <w:r>
        <w:t>Fax: 417-836-8330</w:t>
      </w:r>
    </w:p>
    <w:p w:rsidR="00220765" w:rsidRDefault="00220765" w:rsidP="00134960">
      <w:r>
        <w:t xml:space="preserve">Email: </w:t>
      </w:r>
      <w:hyperlink r:id="rId8" w:history="1">
        <w:r w:rsidRPr="00C22213">
          <w:rPr>
            <w:rStyle w:val="Hyperlink"/>
          </w:rPr>
          <w:t>erinbuchanan@missouristate.edu</w:t>
        </w:r>
      </w:hyperlink>
      <w:r>
        <w:t xml:space="preserve"> </w:t>
      </w:r>
    </w:p>
    <w:p w:rsidR="004E6B29" w:rsidRDefault="004E6B29" w:rsidP="001D430D">
      <w:pPr>
        <w:jc w:val="center"/>
      </w:pPr>
      <w:r>
        <w:br w:type="page"/>
      </w:r>
    </w:p>
    <w:p w:rsidR="00EF525E" w:rsidRDefault="00EF525E" w:rsidP="001D430D">
      <w:pPr>
        <w:jc w:val="center"/>
      </w:pPr>
      <w:r>
        <w:rPr>
          <w:b/>
        </w:rPr>
        <w:lastRenderedPageBreak/>
        <w:t>Abstract</w:t>
      </w:r>
    </w:p>
    <w:p w:rsidR="000602C0" w:rsidRDefault="0026332E" w:rsidP="00EF525E">
      <w:bookmarkStart w:id="0" w:name="_GoBack"/>
      <w:r>
        <w:t>Political action has the potential to impact many citizens across the globe, and one potential avenue to predict behavior is b</w:t>
      </w:r>
      <w:r w:rsidR="00CB4678">
        <w:t>y examining political discourse. The availability of large amounts of text data from the Congressional Record create a unique opportunity to understand the relationship between linguistic constructs, such as complex thinking and psychological distancing, and behavior, as measured through voting records for military action.</w:t>
      </w:r>
      <w:r w:rsidR="004E6B29">
        <w:t xml:space="preserve"> Over </w:t>
      </w:r>
      <w:r w:rsidR="003705D7">
        <w:t xml:space="preserve">2000 </w:t>
      </w:r>
      <w:r w:rsidR="004E6B29">
        <w:t xml:space="preserve">speeches were examined from the House, Senate, Foreign Affairs Committees, and Presidential Statements using linguistic word count measures to elucidate the differences in language use </w:t>
      </w:r>
      <w:r w:rsidR="00936D88">
        <w:t>within</w:t>
      </w:r>
      <w:r w:rsidR="004E6B29">
        <w:t xml:space="preserve"> party affiliation and </w:t>
      </w:r>
      <w:r w:rsidR="00716C1F">
        <w:t xml:space="preserve">voting </w:t>
      </w:r>
      <w:r w:rsidR="004E6B29">
        <w:t xml:space="preserve">behavior. </w:t>
      </w:r>
      <w:r w:rsidR="00134960">
        <w:t>As seen in previous research, this study found differences in linguistic processing between Republicans and Democrats, as w</w:t>
      </w:r>
      <w:r w:rsidR="004E6B29">
        <w:t>ell as an interaction with the presence of</w:t>
      </w:r>
      <w:r w:rsidR="00167C65">
        <w:t xml:space="preserve"> voting for</w:t>
      </w:r>
      <w:r w:rsidR="004E6B29">
        <w:t xml:space="preserve"> military action. </w:t>
      </w:r>
      <w:commentRangeStart w:id="1"/>
      <w:r w:rsidR="00167C65">
        <w:t>This</w:t>
      </w:r>
      <w:commentRangeEnd w:id="1"/>
      <w:r w:rsidR="00167C65">
        <w:rPr>
          <w:rStyle w:val="CommentReference"/>
        </w:rPr>
        <w:commentReference w:id="1"/>
      </w:r>
      <w:r w:rsidR="00167C65">
        <w:t xml:space="preserve"> study offers a new view into political discourse by combining research areas from foreign policy, linguistics, and psychology. </w:t>
      </w:r>
    </w:p>
    <w:bookmarkEnd w:id="0"/>
    <w:p w:rsidR="00EF525E" w:rsidRDefault="00EF525E" w:rsidP="00EF525E">
      <w:r>
        <w:br w:type="page"/>
      </w:r>
    </w:p>
    <w:p w:rsidR="00BD5D6E" w:rsidRDefault="001D430D" w:rsidP="001D430D">
      <w:pPr>
        <w:jc w:val="center"/>
      </w:pPr>
      <w:r>
        <w:lastRenderedPageBreak/>
        <w:t>Political Party Differences in Foreign Policy Discourse</w:t>
      </w:r>
    </w:p>
    <w:p w:rsidR="004A1F66" w:rsidRDefault="008422B5" w:rsidP="008422B5">
      <w:r>
        <w:tab/>
        <w:t>The arena of foreign affairs has chan</w:t>
      </w:r>
      <w:r w:rsidR="00A275BC">
        <w:t>ged d</w:t>
      </w:r>
      <w:r w:rsidR="00DE6CC0">
        <w:t>rastically in the last century</w:t>
      </w:r>
      <w:r w:rsidR="00EE207F">
        <w:t xml:space="preserve">, including </w:t>
      </w:r>
      <w:r w:rsidR="00DE6CC0">
        <w:t>how nations handle conflict an</w:t>
      </w:r>
      <w:r w:rsidR="00EE207F">
        <w:t>d conduct war. World War II (WWII) marked the end of wars that measured success as territorial gains</w:t>
      </w:r>
      <w:r w:rsidR="00DE6CC0">
        <w:t xml:space="preserve"> between traditional armies. After WWII, the Cold War was fought </w:t>
      </w:r>
      <w:r w:rsidR="003D5DB3">
        <w:t>between superpowers in developing countries by way of proxy wars where success was measured by influence and technological developments. Then with the fall of the</w:t>
      </w:r>
      <w:r w:rsidR="00EE207F">
        <w:t xml:space="preserve"> Union of Soviet Socialist Republics</w:t>
      </w:r>
      <w:r w:rsidR="003D5DB3">
        <w:t xml:space="preserve"> </w:t>
      </w:r>
      <w:r w:rsidR="00EE207F">
        <w:t>(</w:t>
      </w:r>
      <w:r w:rsidR="003D5DB3">
        <w:t>U</w:t>
      </w:r>
      <w:r w:rsidR="00C164C0">
        <w:t>.</w:t>
      </w:r>
      <w:r w:rsidR="003D5DB3">
        <w:t>S</w:t>
      </w:r>
      <w:r w:rsidR="00C164C0">
        <w:t>.</w:t>
      </w:r>
      <w:r w:rsidR="003D5DB3">
        <w:t>S</w:t>
      </w:r>
      <w:r w:rsidR="00C164C0">
        <w:t>.</w:t>
      </w:r>
      <w:r w:rsidR="003D5DB3">
        <w:t>R</w:t>
      </w:r>
      <w:r w:rsidR="00C164C0">
        <w:t>.</w:t>
      </w:r>
      <w:r w:rsidR="00EE207F">
        <w:t>)</w:t>
      </w:r>
      <w:r w:rsidR="003D5DB3">
        <w:t xml:space="preserve">, </w:t>
      </w:r>
      <w:r w:rsidR="00916C19">
        <w:t xml:space="preserve">the foreign arena shifted dramatically with the </w:t>
      </w:r>
      <w:r w:rsidR="00946B2B">
        <w:t>U.S.</w:t>
      </w:r>
      <w:r w:rsidR="00C164C0">
        <w:t xml:space="preserve"> </w:t>
      </w:r>
      <w:r w:rsidR="00916C19">
        <w:t>emerging as a sole superpower and</w:t>
      </w:r>
      <w:r w:rsidR="001930DF">
        <w:t xml:space="preserve"> with</w:t>
      </w:r>
      <w:r w:rsidR="00916C19">
        <w:t xml:space="preserve"> a new focus on control</w:t>
      </w:r>
      <w:r w:rsidR="001930DF">
        <w:t>ling rogue states and eliminating</w:t>
      </w:r>
      <w:r w:rsidR="00916C19">
        <w:t xml:space="preserve"> terrorist groups. This new War on Terror redefined conflict as </w:t>
      </w:r>
      <w:r w:rsidR="00A76856">
        <w:t>war</w:t>
      </w:r>
      <w:r w:rsidR="006A10F2">
        <w:t>ring ideologies rather than warring nations</w:t>
      </w:r>
      <w:r w:rsidR="00A76856">
        <w:t xml:space="preserve"> (Matthews, 2014). </w:t>
      </w:r>
      <w:r w:rsidR="000A35DB">
        <w:t>These changes in the foreign arena necessitate</w:t>
      </w:r>
      <w:r w:rsidR="00A76856">
        <w:t xml:space="preserve"> new scholarship to understand how political actors perceive and make decisions</w:t>
      </w:r>
      <w:r w:rsidR="00C14247">
        <w:t>,</w:t>
      </w:r>
      <w:r w:rsidR="00A76856">
        <w:t xml:space="preserve"> which affect not only citizens in their own nation</w:t>
      </w:r>
      <w:r w:rsidR="00C14247">
        <w:t>,</w:t>
      </w:r>
      <w:r w:rsidR="00A76856">
        <w:t xml:space="preserve"> but also people abroad. </w:t>
      </w:r>
    </w:p>
    <w:p w:rsidR="00BA376F" w:rsidRPr="00331CC5" w:rsidRDefault="004A1F66" w:rsidP="001D7BA3">
      <w:r>
        <w:tab/>
      </w:r>
      <w:r w:rsidR="005A4624">
        <w:t>Many scholars have</w:t>
      </w:r>
      <w:r>
        <w:t xml:space="preserve"> examined how the public reacts to and perceives foreign conflicts (</w:t>
      </w:r>
      <w:proofErr w:type="spellStart"/>
      <w:r>
        <w:t>Cohrs</w:t>
      </w:r>
      <w:proofErr w:type="spellEnd"/>
      <w:r>
        <w:t xml:space="preserve"> &amp; </w:t>
      </w:r>
      <w:proofErr w:type="spellStart"/>
      <w:r>
        <w:t>Moschner</w:t>
      </w:r>
      <w:proofErr w:type="spellEnd"/>
      <w:r>
        <w:t xml:space="preserve">, 2002; </w:t>
      </w:r>
      <w:proofErr w:type="spellStart"/>
      <w:r>
        <w:t>Friese</w:t>
      </w:r>
      <w:proofErr w:type="spellEnd"/>
      <w:r w:rsidR="00880582">
        <w:t>,</w:t>
      </w:r>
      <w:r>
        <w:t xml:space="preserve"> </w:t>
      </w:r>
      <w:r w:rsidR="00CA75CD">
        <w:rPr>
          <w:noProof/>
        </w:rPr>
        <w:t>Fishman, Beatson, Sauerwein</w:t>
      </w:r>
      <w:r w:rsidR="00CA75CD" w:rsidRPr="00A9079B">
        <w:rPr>
          <w:noProof/>
        </w:rPr>
        <w:t>, &amp; Rip</w:t>
      </w:r>
      <w:r>
        <w:t xml:space="preserve">, 2009; </w:t>
      </w:r>
      <w:proofErr w:type="spellStart"/>
      <w:r>
        <w:t>M</w:t>
      </w:r>
      <w:r w:rsidR="00880582">
        <w:t>cCleary</w:t>
      </w:r>
      <w:proofErr w:type="spellEnd"/>
      <w:r w:rsidR="00880582">
        <w:t xml:space="preserve">, </w:t>
      </w:r>
      <w:proofErr w:type="spellStart"/>
      <w:r w:rsidR="00880582">
        <w:t>Nalls</w:t>
      </w:r>
      <w:proofErr w:type="spellEnd"/>
      <w:r w:rsidR="00880582">
        <w:t>, &amp; Williams, 2009</w:t>
      </w:r>
      <w:r>
        <w:t xml:space="preserve">; </w:t>
      </w:r>
      <w:proofErr w:type="spellStart"/>
      <w:r>
        <w:t>Sahar</w:t>
      </w:r>
      <w:proofErr w:type="spellEnd"/>
      <w:r>
        <w:t>, 20</w:t>
      </w:r>
      <w:ins w:id="2" w:author="Kayla" w:date="2014-12-24T22:59:00Z">
        <w:r w:rsidR="00B751EE">
          <w:t>08</w:t>
        </w:r>
      </w:ins>
      <w:del w:id="3" w:author="Kayla" w:date="2014-12-24T22:59:00Z">
        <w:r w:rsidR="00D40CEC" w:rsidDel="00B751EE">
          <w:delText>10</w:delText>
        </w:r>
        <w:r w:rsidDel="00B751EE">
          <w:delText>)</w:delText>
        </w:r>
      </w:del>
      <w:r>
        <w:t xml:space="preserve"> and</w:t>
      </w:r>
      <w:r w:rsidR="000A35DB">
        <w:t xml:space="preserve"> how</w:t>
      </w:r>
      <w:r>
        <w:t xml:space="preserve"> politicians </w:t>
      </w:r>
      <w:r w:rsidR="000A35DB">
        <w:t xml:space="preserve">shape foreign policy </w:t>
      </w:r>
      <w:r>
        <w:t>(</w:t>
      </w:r>
      <w:proofErr w:type="spellStart"/>
      <w:r>
        <w:t>Djupe</w:t>
      </w:r>
      <w:proofErr w:type="spellEnd"/>
      <w:r>
        <w:t xml:space="preserve"> &amp; </w:t>
      </w:r>
      <w:proofErr w:type="spellStart"/>
      <w:r>
        <w:t>Calfano</w:t>
      </w:r>
      <w:proofErr w:type="spellEnd"/>
      <w:r>
        <w:t xml:space="preserve">, 2013; </w:t>
      </w:r>
      <w:proofErr w:type="spellStart"/>
      <w:r>
        <w:t>Froese</w:t>
      </w:r>
      <w:proofErr w:type="spellEnd"/>
      <w:r>
        <w:t xml:space="preserve"> &amp; Mencken, 2009; </w:t>
      </w:r>
      <w:proofErr w:type="spellStart"/>
      <w:r>
        <w:t>Gelpi</w:t>
      </w:r>
      <w:proofErr w:type="spellEnd"/>
      <w:r>
        <w:t xml:space="preserve">, </w:t>
      </w:r>
      <w:proofErr w:type="spellStart"/>
      <w:r>
        <w:t>Reifler</w:t>
      </w:r>
      <w:proofErr w:type="spellEnd"/>
      <w:r>
        <w:t xml:space="preserve">, &amp; </w:t>
      </w:r>
      <w:proofErr w:type="spellStart"/>
      <w:r>
        <w:t>Feaver</w:t>
      </w:r>
      <w:proofErr w:type="spellEnd"/>
      <w:r>
        <w:t>, 2007). The role of executives and foreign ministers in foreign policy decisions have also been explored</w:t>
      </w:r>
      <w:r w:rsidR="00A76856">
        <w:t xml:space="preserve"> </w:t>
      </w:r>
      <w:r>
        <w:t>(</w:t>
      </w:r>
      <w:proofErr w:type="spellStart"/>
      <w:r>
        <w:t>Crichlow</w:t>
      </w:r>
      <w:proofErr w:type="spellEnd"/>
      <w:r>
        <w:t>, 2005; Dyson, 2008; Dyson &amp; Preston, 2006; Keller &amp; Foster, 2012;</w:t>
      </w:r>
      <w:r w:rsidR="00A76856">
        <w:t xml:space="preserve"> </w:t>
      </w:r>
      <w:proofErr w:type="spellStart"/>
      <w:r>
        <w:t>Leudar</w:t>
      </w:r>
      <w:proofErr w:type="spellEnd"/>
      <w:r>
        <w:t xml:space="preserve">, </w:t>
      </w:r>
      <w:proofErr w:type="spellStart"/>
      <w:r>
        <w:t>Marsland</w:t>
      </w:r>
      <w:proofErr w:type="spellEnd"/>
      <w:r>
        <w:t xml:space="preserve">, &amp; </w:t>
      </w:r>
      <w:proofErr w:type="spellStart"/>
      <w:r>
        <w:t>Nekvapil</w:t>
      </w:r>
      <w:proofErr w:type="spellEnd"/>
      <w:r>
        <w:t xml:space="preserve">, 2004). However, few studies have examined how </w:t>
      </w:r>
      <w:r w:rsidR="002B5140">
        <w:t>legislative bodies</w:t>
      </w:r>
      <w:r>
        <w:t xml:space="preserve"> approach foreign policy discussion and decisions</w:t>
      </w:r>
      <w:r w:rsidR="0003089E">
        <w:t xml:space="preserve"> (</w:t>
      </w:r>
      <w:proofErr w:type="spellStart"/>
      <w:r w:rsidR="0003089E">
        <w:t>Kriner</w:t>
      </w:r>
      <w:proofErr w:type="spellEnd"/>
      <w:r w:rsidR="0003089E">
        <w:t xml:space="preserve"> &amp; </w:t>
      </w:r>
      <w:proofErr w:type="spellStart"/>
      <w:r w:rsidR="0003089E">
        <w:t>Shen</w:t>
      </w:r>
      <w:proofErr w:type="spellEnd"/>
      <w:r w:rsidR="0003089E">
        <w:t>, 2014)</w:t>
      </w:r>
      <w:r w:rsidR="002B5140">
        <w:t>.</w:t>
      </w:r>
      <w:r w:rsidR="00A76856">
        <w:t xml:space="preserve"> </w:t>
      </w:r>
      <w:r w:rsidR="00696E17">
        <w:t>W</w:t>
      </w:r>
      <w:r w:rsidR="002B5140">
        <w:t>hile</w:t>
      </w:r>
      <w:r w:rsidR="00696E17">
        <w:t xml:space="preserve"> the </w:t>
      </w:r>
      <w:r w:rsidR="00946B2B">
        <w:t>U.S.</w:t>
      </w:r>
      <w:r w:rsidR="00C164C0">
        <w:t xml:space="preserve"> </w:t>
      </w:r>
      <w:r w:rsidR="002B5140">
        <w:t xml:space="preserve">Congress does not exercise the power it once did in the arena of foreign policy, the influence it retains is outlined in the War Powers Act. Congress has the power to limit military action taken by the President, demand consultation </w:t>
      </w:r>
      <w:r w:rsidR="00FA134F">
        <w:t>sixty</w:t>
      </w:r>
      <w:r w:rsidR="002B5140">
        <w:t xml:space="preserve"> days after the onset </w:t>
      </w:r>
      <w:r w:rsidR="0099093F">
        <w:t xml:space="preserve">of </w:t>
      </w:r>
      <w:r w:rsidR="002B5140">
        <w:t>military actions, and control military expenditures</w:t>
      </w:r>
      <w:r w:rsidR="0099093F">
        <w:t>.</w:t>
      </w:r>
      <w:r w:rsidR="00077B82">
        <w:t xml:space="preserve"> </w:t>
      </w:r>
      <w:r w:rsidR="0099093F">
        <w:t>T</w:t>
      </w:r>
      <w:r w:rsidR="00077B82">
        <w:t xml:space="preserve">hese powers ensure </w:t>
      </w:r>
      <w:r w:rsidR="00077B82">
        <w:lastRenderedPageBreak/>
        <w:t>Congress retains a measure of influence in foreign affairs</w:t>
      </w:r>
      <w:r w:rsidR="002B5140">
        <w:t xml:space="preserve"> (Phelps &amp; </w:t>
      </w:r>
      <w:proofErr w:type="spellStart"/>
      <w:r w:rsidR="002B5140">
        <w:t>Boylan</w:t>
      </w:r>
      <w:proofErr w:type="spellEnd"/>
      <w:r w:rsidR="002B5140">
        <w:t>, 2002).</w:t>
      </w:r>
      <w:r w:rsidR="0003089E">
        <w:t xml:space="preserve"> In addition, </w:t>
      </w:r>
      <w:proofErr w:type="spellStart"/>
      <w:r w:rsidR="0003089E">
        <w:t>Ansolabehere</w:t>
      </w:r>
      <w:proofErr w:type="spellEnd"/>
      <w:r w:rsidR="0003089E">
        <w:t xml:space="preserve"> and Jones (2010) found</w:t>
      </w:r>
      <w:r w:rsidR="002D72BD">
        <w:t xml:space="preserve"> that</w:t>
      </w:r>
      <w:r w:rsidR="0003089E">
        <w:t xml:space="preserve"> the public has a generally accurate perception of congressional voting. Furthermore, </w:t>
      </w:r>
      <w:r w:rsidR="00DF1679">
        <w:t xml:space="preserve">the public’s approval of their </w:t>
      </w:r>
      <w:r w:rsidR="00E967E8">
        <w:t>members of Congress depends on how well the</w:t>
      </w:r>
      <w:r w:rsidR="00DC743C">
        <w:t xml:space="preserve">ir voting record represents their constituency. For these reasons, the present study will focus on discourse in the U.S. Congress to further the understanding of the attitudes and decision making of legislative actors in the realm of foreign policy. </w:t>
      </w:r>
      <w:r w:rsidR="00177849">
        <w:t xml:space="preserve"> </w:t>
      </w:r>
    </w:p>
    <w:p w:rsidR="001D7BA3" w:rsidRDefault="001D7BA3" w:rsidP="001D7BA3">
      <w:pPr>
        <w:rPr>
          <w:b/>
        </w:rPr>
      </w:pPr>
      <w:r>
        <w:rPr>
          <w:b/>
        </w:rPr>
        <w:t xml:space="preserve">Foreign Policy </w:t>
      </w:r>
    </w:p>
    <w:p w:rsidR="001D7BA3" w:rsidRDefault="00EA68A7" w:rsidP="00C16C90">
      <w:r>
        <w:rPr>
          <w:b/>
        </w:rPr>
        <w:tab/>
      </w:r>
      <w:r w:rsidR="00C164C0">
        <w:t>Alt</w:t>
      </w:r>
      <w:r w:rsidR="0099117B">
        <w:t xml:space="preserve">hough foreign policy does not usually affect the </w:t>
      </w:r>
      <w:r w:rsidR="00904D52">
        <w:t>day-to-day</w:t>
      </w:r>
      <w:r w:rsidR="0099117B">
        <w:t xml:space="preserve"> life of the average citizen, </w:t>
      </w:r>
      <w:r w:rsidR="009375F0">
        <w:t>it</w:t>
      </w:r>
      <w:r w:rsidR="0099117B">
        <w:t xml:space="preserve"> has the potential to impact millions</w:t>
      </w:r>
      <w:r w:rsidR="00C164C0">
        <w:t>,</w:t>
      </w:r>
      <w:r w:rsidR="00C27EFD">
        <w:t xml:space="preserve"> especially in times of war and conflict. </w:t>
      </w:r>
      <w:r w:rsidR="00B174FE">
        <w:t xml:space="preserve">Since the end of the Cold War, </w:t>
      </w:r>
      <w:r w:rsidR="00E928B6">
        <w:t xml:space="preserve">peacekeeping and </w:t>
      </w:r>
      <w:proofErr w:type="spellStart"/>
      <w:r w:rsidR="00E928B6">
        <w:t>peacebuilding</w:t>
      </w:r>
      <w:proofErr w:type="spellEnd"/>
      <w:r w:rsidR="00E928B6">
        <w:t xml:space="preserve"> have become commonplace in the realm of foreign relations</w:t>
      </w:r>
      <w:r w:rsidR="00633D98">
        <w:t>,</w:t>
      </w:r>
      <w:r w:rsidR="00E928B6">
        <w:t xml:space="preserve"> </w:t>
      </w:r>
      <w:r w:rsidR="00633D98">
        <w:t>wherein</w:t>
      </w:r>
      <w:r w:rsidR="00E928B6">
        <w:t xml:space="preserve"> </w:t>
      </w:r>
      <w:r w:rsidR="00B05B75">
        <w:t>the U</w:t>
      </w:r>
      <w:r w:rsidR="00C157F1">
        <w:t>nited Nations (U.</w:t>
      </w:r>
      <w:r w:rsidR="00B05B75">
        <w:t>N</w:t>
      </w:r>
      <w:r w:rsidR="00C157F1">
        <w:t>.)</w:t>
      </w:r>
      <w:r w:rsidR="00B05B75">
        <w:t xml:space="preserve"> and other international bodies</w:t>
      </w:r>
      <w:r w:rsidR="00E928B6">
        <w:t xml:space="preserve"> </w:t>
      </w:r>
      <w:r w:rsidR="00633D98">
        <w:t>have intervened</w:t>
      </w:r>
      <w:r w:rsidR="00E928B6">
        <w:t xml:space="preserve"> in t</w:t>
      </w:r>
      <w:r w:rsidR="00B05B75">
        <w:t>he civil wars of other nations (</w:t>
      </w:r>
      <w:proofErr w:type="spellStart"/>
      <w:r w:rsidR="00B05B75">
        <w:t>Balas</w:t>
      </w:r>
      <w:proofErr w:type="spellEnd"/>
      <w:r w:rsidR="0026165E">
        <w:t>,</w:t>
      </w:r>
      <w:r w:rsidR="00B05B75">
        <w:t xml:space="preserve"> </w:t>
      </w:r>
      <w:r w:rsidR="0026165E">
        <w:rPr>
          <w:noProof/>
        </w:rPr>
        <w:t>Owsiak</w:t>
      </w:r>
      <w:r w:rsidR="0026165E" w:rsidRPr="00A9079B">
        <w:rPr>
          <w:noProof/>
        </w:rPr>
        <w:t>, &amp; Diehl</w:t>
      </w:r>
      <w:r w:rsidR="00B05B75">
        <w:t xml:space="preserve">, 2012). </w:t>
      </w:r>
      <w:r w:rsidR="00633D98">
        <w:t xml:space="preserve">Can the </w:t>
      </w:r>
      <w:r w:rsidR="00431E5A">
        <w:t>likelihood of conflict between nations be predi</w:t>
      </w:r>
      <w:r w:rsidR="00633D98">
        <w:t>cted from characteristics of those</w:t>
      </w:r>
      <w:r w:rsidR="00431E5A">
        <w:t xml:space="preserve"> </w:t>
      </w:r>
      <w:r w:rsidR="00633D98">
        <w:t>nations?</w:t>
      </w:r>
      <w:r w:rsidR="00431E5A">
        <w:t xml:space="preserve"> </w:t>
      </w:r>
      <w:r w:rsidR="00B237D2">
        <w:t>Executives whose political party has a majority in the legislature are more likely to use force than executives whose party is in the legislative minority</w:t>
      </w:r>
      <w:r w:rsidR="00754E14">
        <w:t xml:space="preserve"> (Clark &amp; Nordstrom, 2005)</w:t>
      </w:r>
      <w:r w:rsidR="00B237D2">
        <w:t xml:space="preserve">. </w:t>
      </w:r>
      <w:r w:rsidR="00F91920">
        <w:t xml:space="preserve">Nations with legislatures who have control over foreign policy, namely the power to ratify treaties, are less likely to use force than other nations. </w:t>
      </w:r>
      <w:r w:rsidR="00C044BD">
        <w:t xml:space="preserve">Legislatures in democracies </w:t>
      </w:r>
      <w:r w:rsidR="00EE0153">
        <w:t>serve as constraints to executives’ power</w:t>
      </w:r>
      <w:r w:rsidR="00754E14">
        <w:t>,</w:t>
      </w:r>
      <w:r w:rsidR="00EE0153">
        <w:t xml:space="preserve"> ther</w:t>
      </w:r>
      <w:r w:rsidR="0026165E">
        <w:t>eby making war less likely (</w:t>
      </w:r>
      <w:proofErr w:type="spellStart"/>
      <w:r w:rsidR="00FD6799">
        <w:rPr>
          <w:rFonts w:cs="Times New Roman"/>
          <w:szCs w:val="24"/>
        </w:rPr>
        <w:t>Choi</w:t>
      </w:r>
      <w:proofErr w:type="spellEnd"/>
      <w:r w:rsidR="00EE0153">
        <w:t xml:space="preserve">, 2010). </w:t>
      </w:r>
      <w:r w:rsidR="00CF0BEA">
        <w:t xml:space="preserve">Despite the importance </w:t>
      </w:r>
      <w:r w:rsidR="00754E14">
        <w:t>of the</w:t>
      </w:r>
      <w:r w:rsidR="00CF0BEA">
        <w:t xml:space="preserve"> legislature to foreign policy, only one study has </w:t>
      </w:r>
      <w:r w:rsidR="00754E14">
        <w:t xml:space="preserve">empirically </w:t>
      </w:r>
      <w:r w:rsidR="00CF0BEA">
        <w:t>examined the legislature’s</w:t>
      </w:r>
      <w:r w:rsidR="00754E14">
        <w:t xml:space="preserve"> role</w:t>
      </w:r>
      <w:r w:rsidR="00CF0BEA">
        <w:t xml:space="preserve">. </w:t>
      </w:r>
      <w:proofErr w:type="spellStart"/>
      <w:r w:rsidR="00CF0BEA">
        <w:t>Kriner</w:t>
      </w:r>
      <w:proofErr w:type="spellEnd"/>
      <w:r w:rsidR="00CF0BEA">
        <w:t xml:space="preserve"> and </w:t>
      </w:r>
      <w:proofErr w:type="spellStart"/>
      <w:r w:rsidR="00CF0BEA">
        <w:t>Shen</w:t>
      </w:r>
      <w:proofErr w:type="spellEnd"/>
      <w:r w:rsidR="00CF0BEA">
        <w:t xml:space="preserve"> (2014) studied voting and rhetoric about the Iraq War in the House of Representatives. They found as the number of American casualties</w:t>
      </w:r>
      <w:r w:rsidR="00783EB7">
        <w:t xml:space="preserve"> increased</w:t>
      </w:r>
      <w:r w:rsidR="00CF0BEA">
        <w:t xml:space="preserve">, specifically </w:t>
      </w:r>
      <w:r w:rsidR="00EC2DFA">
        <w:t>casualties from the congressmen and women’s home districts,</w:t>
      </w:r>
      <w:r w:rsidR="00CF0BEA">
        <w:t xml:space="preserve"> so did anti-war rhetoric and anti-war voting among Democrats but not </w:t>
      </w:r>
      <w:r w:rsidR="00CF0BEA">
        <w:lastRenderedPageBreak/>
        <w:t xml:space="preserve">Republicans. </w:t>
      </w:r>
      <w:r w:rsidR="00EC2DFA">
        <w:t xml:space="preserve">They also found that antiwar rhetoric among congressmen and women positively correlated with antiwar attitudes among their constituencies. </w:t>
      </w:r>
    </w:p>
    <w:p w:rsidR="00C16C90" w:rsidRDefault="0024358D" w:rsidP="00C16C90">
      <w:r>
        <w:tab/>
        <w:t xml:space="preserve">Although there is a dearth of legislative research, several studies have examined the role of the executive in foreign policy decisions. </w:t>
      </w:r>
      <w:r w:rsidR="00F63869">
        <w:t>Keller and Foster (2012) studied U.S. presidents’ use of force and found</w:t>
      </w:r>
      <w:r w:rsidR="00783EB7">
        <w:t xml:space="preserve"> that</w:t>
      </w:r>
      <w:r w:rsidR="00F63869">
        <w:t xml:space="preserve"> a president’s locus of control mediated the relationship between diversionary tactics and use of force abroad. </w:t>
      </w:r>
      <w:proofErr w:type="spellStart"/>
      <w:r w:rsidR="00180677">
        <w:t>Crichlow</w:t>
      </w:r>
      <w:proofErr w:type="spellEnd"/>
      <w:r w:rsidR="00180677">
        <w:t xml:space="preserve"> (2005) </w:t>
      </w:r>
      <w:r w:rsidR="00733DD7">
        <w:t>investigated</w:t>
      </w:r>
      <w:r w:rsidR="000064CD">
        <w:t xml:space="preserve"> U.S. foreign ministers and their preference for cooperative or </w:t>
      </w:r>
      <w:proofErr w:type="spellStart"/>
      <w:r w:rsidR="000064CD">
        <w:t>conflictual</w:t>
      </w:r>
      <w:proofErr w:type="spellEnd"/>
      <w:r w:rsidR="000064CD">
        <w:t xml:space="preserve"> foreign policy. He found </w:t>
      </w:r>
      <w:proofErr w:type="spellStart"/>
      <w:r w:rsidR="000064CD">
        <w:t>conflictual</w:t>
      </w:r>
      <w:proofErr w:type="spellEnd"/>
      <w:r w:rsidR="000064CD">
        <w:t xml:space="preserve"> policy preference to be correlated with distrust and belief in chance, while cooperative policy preference was correlated with belief in cooperativeness of the political realm, belief in future stability, and feeling in control. </w:t>
      </w:r>
      <w:r w:rsidR="00C97C5F">
        <w:t xml:space="preserve"> </w:t>
      </w:r>
    </w:p>
    <w:p w:rsidR="0024358D" w:rsidRPr="00E20C24" w:rsidRDefault="00F63869" w:rsidP="00C16C90">
      <w:pPr>
        <w:ind w:firstLine="720"/>
      </w:pPr>
      <w:r>
        <w:t xml:space="preserve">In terms of executive language, </w:t>
      </w:r>
      <w:proofErr w:type="spellStart"/>
      <w:r w:rsidR="00CA75CD">
        <w:rPr>
          <w:szCs w:val="24"/>
        </w:rPr>
        <w:t>Leudar</w:t>
      </w:r>
      <w:proofErr w:type="spellEnd"/>
      <w:r w:rsidR="00CA75CD">
        <w:rPr>
          <w:szCs w:val="24"/>
        </w:rPr>
        <w:t xml:space="preserve"> et al. </w:t>
      </w:r>
      <w:r w:rsidR="003653D3" w:rsidRPr="00A76742">
        <w:rPr>
          <w:szCs w:val="24"/>
        </w:rPr>
        <w:t>(2004)</w:t>
      </w:r>
      <w:r w:rsidR="003653D3">
        <w:rPr>
          <w:szCs w:val="24"/>
        </w:rPr>
        <w:t xml:space="preserve"> found an “us versus them" dichotomy in the speeches of Bush, Blair, and bin Laden following 9-11. Further, Bush and Blair based their speech in moral, political, and social distinction while bin Laden based his speech in religious distinctions. </w:t>
      </w:r>
      <w:r w:rsidR="00C97C5F">
        <w:rPr>
          <w:szCs w:val="24"/>
        </w:rPr>
        <w:t>Dyson and Preston (2006)</w:t>
      </w:r>
      <w:r w:rsidR="002C3077">
        <w:rPr>
          <w:szCs w:val="24"/>
        </w:rPr>
        <w:t xml:space="preserve"> examined the foreign policy statements of Harry Truman, Dwight Eisenhower, John </w:t>
      </w:r>
      <w:r w:rsidR="006A6542">
        <w:rPr>
          <w:szCs w:val="24"/>
        </w:rPr>
        <w:t xml:space="preserve">F. </w:t>
      </w:r>
      <w:r w:rsidR="002C3077">
        <w:rPr>
          <w:szCs w:val="24"/>
        </w:rPr>
        <w:t xml:space="preserve">Kennedy, and Lyndon Johnson to determine how they used historical analogies in shaping foreign policy. Eisenhower and Kennedy, who were found to exhibit more complexity in their language, were more likely to use sophisticated historical analogies as well as analogies from over time periods than Truman and Johnson, who were found to exhibit less </w:t>
      </w:r>
      <w:r w:rsidR="006A6542">
        <w:rPr>
          <w:szCs w:val="24"/>
        </w:rPr>
        <w:t xml:space="preserve">linguistic </w:t>
      </w:r>
      <w:r w:rsidR="002C3077">
        <w:rPr>
          <w:szCs w:val="24"/>
        </w:rPr>
        <w:t xml:space="preserve">complexity. </w:t>
      </w:r>
    </w:p>
    <w:p w:rsidR="001D7BA3" w:rsidRDefault="001D7BA3" w:rsidP="001D7BA3">
      <w:pPr>
        <w:rPr>
          <w:b/>
        </w:rPr>
      </w:pPr>
      <w:r>
        <w:rPr>
          <w:b/>
        </w:rPr>
        <w:t>Political Discourse</w:t>
      </w:r>
    </w:p>
    <w:p w:rsidR="00C16C90" w:rsidRDefault="007E2FA8" w:rsidP="001D7BA3">
      <w:r>
        <w:rPr>
          <w:b/>
        </w:rPr>
        <w:tab/>
      </w:r>
      <w:r w:rsidR="00D73922">
        <w:t xml:space="preserve">Political discourse includes everything </w:t>
      </w:r>
      <w:r w:rsidR="00106BAF">
        <w:t xml:space="preserve">from campaign advertisements, debates, </w:t>
      </w:r>
      <w:r w:rsidR="00D73922">
        <w:t>s</w:t>
      </w:r>
      <w:r w:rsidR="00106BAF">
        <w:t xml:space="preserve">tate of the union addresses, </w:t>
      </w:r>
      <w:r w:rsidR="00D73922">
        <w:t xml:space="preserve">congressional speeches, to </w:t>
      </w:r>
      <w:r w:rsidR="00106BAF">
        <w:t>any utterance</w:t>
      </w:r>
      <w:r w:rsidR="00D73922">
        <w:t xml:space="preserve"> by a politician. </w:t>
      </w:r>
      <w:r w:rsidR="00B26724">
        <w:t xml:space="preserve">Several studies have examined these </w:t>
      </w:r>
      <w:r w:rsidR="00E538CA">
        <w:t>varied</w:t>
      </w:r>
      <w:r w:rsidR="00B26724">
        <w:t xml:space="preserve"> types of discourse </w:t>
      </w:r>
      <w:r w:rsidR="00513D15">
        <w:t xml:space="preserve">to discover how political </w:t>
      </w:r>
      <w:proofErr w:type="gramStart"/>
      <w:r w:rsidR="00513D15">
        <w:t>parties use language</w:t>
      </w:r>
      <w:proofErr w:type="gramEnd"/>
      <w:r w:rsidR="00513D15">
        <w:t xml:space="preserve"> </w:t>
      </w:r>
      <w:r w:rsidR="00513D15">
        <w:lastRenderedPageBreak/>
        <w:t xml:space="preserve">differently. </w:t>
      </w:r>
      <w:r w:rsidR="003266CF">
        <w:t xml:space="preserve">Hart and Lind (2014) and Hart, Lind, and Childers (2012) </w:t>
      </w:r>
      <w:r w:rsidR="00E538CA">
        <w:t>studied</w:t>
      </w:r>
      <w:r w:rsidR="00BB4183">
        <w:t xml:space="preserve"> measures of Democratic and Republican tone </w:t>
      </w:r>
      <w:r w:rsidR="000737E9">
        <w:t>based on Weaver</w:t>
      </w:r>
      <w:r w:rsidR="00042D2D">
        <w:t xml:space="preserve"> (1953)</w:t>
      </w:r>
      <w:r w:rsidR="000737E9">
        <w:t xml:space="preserve"> and </w:t>
      </w:r>
      <w:proofErr w:type="spellStart"/>
      <w:r w:rsidR="000737E9">
        <w:t>Lakoff’s</w:t>
      </w:r>
      <w:proofErr w:type="spellEnd"/>
      <w:r w:rsidR="000737E9">
        <w:t xml:space="preserve"> </w:t>
      </w:r>
      <w:r w:rsidR="00427A79">
        <w:t xml:space="preserve">(2002) </w:t>
      </w:r>
      <w:r w:rsidR="000737E9">
        <w:t xml:space="preserve">theories of political orientation. </w:t>
      </w:r>
      <w:r w:rsidR="00C944B6">
        <w:t>These theories view differences between Republicans and Democrats as a series of dichotomies</w:t>
      </w:r>
      <w:r w:rsidR="008F2D4C">
        <w:t>: Restoration</w:t>
      </w:r>
      <w:r w:rsidR="00137A72">
        <w:t xml:space="preserve"> versus Reform, Values versus Utility, Independence versus Community, and Nationalism versus Populism (</w:t>
      </w:r>
      <w:r w:rsidR="008F2D4C">
        <w:t>Republi</w:t>
      </w:r>
      <w:r w:rsidR="00FA4127">
        <w:t>c</w:t>
      </w:r>
      <w:r w:rsidR="008F2D4C">
        <w:t xml:space="preserve">ans versus </w:t>
      </w:r>
      <w:r w:rsidR="00137A72">
        <w:t>Democrats</w:t>
      </w:r>
      <w:r w:rsidR="008F2D4C">
        <w:t>, respectively for each dichotomy</w:t>
      </w:r>
      <w:r w:rsidR="00137A72">
        <w:t xml:space="preserve">). </w:t>
      </w:r>
      <w:r w:rsidR="00207945">
        <w:t>Using DICTION</w:t>
      </w:r>
      <w:r w:rsidR="00CB2AA6">
        <w:t xml:space="preserve"> (Hart, 1997)</w:t>
      </w:r>
      <w:r w:rsidR="003A6D37">
        <w:t>,</w:t>
      </w:r>
      <w:r w:rsidR="00207945">
        <w:t xml:space="preserve"> an automatic text analysis program based on word frequencies</w:t>
      </w:r>
      <w:r w:rsidR="00BE5B55">
        <w:t xml:space="preserve">, </w:t>
      </w:r>
      <w:r w:rsidR="00F47A2E">
        <w:t xml:space="preserve">linguistic </w:t>
      </w:r>
      <w:r w:rsidR="000B2E73">
        <w:t xml:space="preserve">dictionaries were matched to these dichotomies. For example, </w:t>
      </w:r>
      <w:r w:rsidR="00147862" w:rsidRPr="00F47A2E">
        <w:rPr>
          <w:i/>
        </w:rPr>
        <w:t>cooperation</w:t>
      </w:r>
      <w:r w:rsidR="00147862">
        <w:t xml:space="preserve">, </w:t>
      </w:r>
      <w:r w:rsidR="00147862" w:rsidRPr="00F47A2E">
        <w:rPr>
          <w:i/>
        </w:rPr>
        <w:t>collectives</w:t>
      </w:r>
      <w:r w:rsidR="00147862">
        <w:t xml:space="preserve">, </w:t>
      </w:r>
      <w:r w:rsidR="00147862" w:rsidRPr="00F47A2E">
        <w:rPr>
          <w:i/>
        </w:rPr>
        <w:t>rapport</w:t>
      </w:r>
      <w:r w:rsidR="00147862">
        <w:t xml:space="preserve">, and </w:t>
      </w:r>
      <w:r w:rsidR="00147862" w:rsidRPr="00F47A2E">
        <w:rPr>
          <w:i/>
        </w:rPr>
        <w:t>voter</w:t>
      </w:r>
      <w:r w:rsidR="00147862">
        <w:t xml:space="preserve"> references were included in the Democratic Tone calculation while </w:t>
      </w:r>
      <w:r w:rsidR="00147862" w:rsidRPr="005918FE">
        <w:rPr>
          <w:i/>
        </w:rPr>
        <w:t>tenacity</w:t>
      </w:r>
      <w:r w:rsidR="00147862">
        <w:t xml:space="preserve">, </w:t>
      </w:r>
      <w:r w:rsidR="00147862" w:rsidRPr="005918FE">
        <w:rPr>
          <w:i/>
        </w:rPr>
        <w:t>religious</w:t>
      </w:r>
      <w:r w:rsidR="00147862">
        <w:t xml:space="preserve"> terms, </w:t>
      </w:r>
      <w:r w:rsidR="00147862" w:rsidRPr="005918FE">
        <w:rPr>
          <w:i/>
        </w:rPr>
        <w:t>patriotic</w:t>
      </w:r>
      <w:r w:rsidR="00147862">
        <w:t xml:space="preserve"> terms, and </w:t>
      </w:r>
      <w:r w:rsidR="00147862" w:rsidRPr="005918FE">
        <w:rPr>
          <w:i/>
        </w:rPr>
        <w:t>liberation</w:t>
      </w:r>
      <w:r w:rsidR="00147862">
        <w:t xml:space="preserve"> were included in the Republican Tone calculation. </w:t>
      </w:r>
      <w:r w:rsidR="008524F2">
        <w:t>Hart and Lind (2014) and Hart et al. (2012) found that party affiliation accounted for 3-4% of the variance in these language constructs</w:t>
      </w:r>
      <w:r w:rsidR="004130B1">
        <w:t xml:space="preserve"> in two samples of presidential campaign speeches</w:t>
      </w:r>
      <w:r w:rsidR="008524F2">
        <w:t>.</w:t>
      </w:r>
      <w:r w:rsidR="00870003">
        <w:t xml:space="preserve"> </w:t>
      </w:r>
    </w:p>
    <w:p w:rsidR="002A0155" w:rsidRDefault="00870003" w:rsidP="00C16C90">
      <w:pPr>
        <w:ind w:firstLine="720"/>
      </w:pPr>
      <w:r>
        <w:t xml:space="preserve">Jarvis (2004) </w:t>
      </w:r>
      <w:r w:rsidR="00452D87">
        <w:t xml:space="preserve">also studied presidential campaign speeches using </w:t>
      </w:r>
      <w:r w:rsidR="00651CD1">
        <w:t>similar</w:t>
      </w:r>
      <w:r w:rsidR="00452D87">
        <w:t xml:space="preserve"> dictionaries</w:t>
      </w:r>
      <w:r w:rsidR="004D5C0C">
        <w:t xml:space="preserve"> </w:t>
      </w:r>
      <w:r w:rsidR="00651CD1">
        <w:t xml:space="preserve">and analyses </w:t>
      </w:r>
      <w:r w:rsidR="004D5C0C">
        <w:t xml:space="preserve">and found </w:t>
      </w:r>
      <w:r w:rsidR="00584E62">
        <w:t xml:space="preserve">that </w:t>
      </w:r>
      <w:r w:rsidR="003C0923">
        <w:t xml:space="preserve">party affiliation accounted for 1% of the variance in </w:t>
      </w:r>
      <w:r w:rsidR="00651CD1">
        <w:t>the</w:t>
      </w:r>
      <w:r w:rsidR="003C0923">
        <w:t xml:space="preserve"> use of words </w:t>
      </w:r>
      <w:r w:rsidR="00651CD1">
        <w:t>present in the</w:t>
      </w:r>
      <w:r w:rsidR="003C0923">
        <w:t xml:space="preserve"> </w:t>
      </w:r>
      <w:r w:rsidR="00651CD1">
        <w:t>dictionary</w:t>
      </w:r>
      <w:r w:rsidR="003C0923">
        <w:t xml:space="preserve">. </w:t>
      </w:r>
      <w:proofErr w:type="spellStart"/>
      <w:r w:rsidR="005D0C3D">
        <w:t>Ohl</w:t>
      </w:r>
      <w:proofErr w:type="spellEnd"/>
      <w:r w:rsidR="005D0C3D">
        <w:t xml:space="preserve">, </w:t>
      </w:r>
      <w:proofErr w:type="spellStart"/>
      <w:r w:rsidR="005D0C3D">
        <w:t>Pfister</w:t>
      </w:r>
      <w:proofErr w:type="spellEnd"/>
      <w:r w:rsidR="005D0C3D">
        <w:t xml:space="preserve">, Nader, and Griffin (2013) </w:t>
      </w:r>
      <w:r w:rsidR="00202EDD">
        <w:t xml:space="preserve">explored campaign advertisements using </w:t>
      </w:r>
      <w:proofErr w:type="spellStart"/>
      <w:r w:rsidR="00202EDD">
        <w:t>Lakoff’s</w:t>
      </w:r>
      <w:proofErr w:type="spellEnd"/>
      <w:r w:rsidR="00AA2572">
        <w:t xml:space="preserve"> (2002)</w:t>
      </w:r>
      <w:r w:rsidR="00202EDD">
        <w:t xml:space="preserve"> moral theory of political orientation. </w:t>
      </w:r>
      <w:proofErr w:type="spellStart"/>
      <w:r w:rsidR="00652149">
        <w:t>Lakoff</w:t>
      </w:r>
      <w:proofErr w:type="spellEnd"/>
      <w:r w:rsidR="00652149">
        <w:t xml:space="preserve"> theorized that conservatives embody a Strict Father metaphor while liberals embody a </w:t>
      </w:r>
      <w:proofErr w:type="spellStart"/>
      <w:r w:rsidR="00BF3D3A">
        <w:t>Nu</w:t>
      </w:r>
      <w:ins w:id="4" w:author="Kayla" w:date="2014-12-24T23:06:00Z">
        <w:r w:rsidR="00231261">
          <w:t>r</w:t>
        </w:r>
      </w:ins>
      <w:r w:rsidR="007F31E4">
        <w:t>turant</w:t>
      </w:r>
      <w:proofErr w:type="spellEnd"/>
      <w:r w:rsidR="00652149">
        <w:t xml:space="preserve"> Parent metaphor. </w:t>
      </w:r>
      <w:proofErr w:type="spellStart"/>
      <w:proofErr w:type="gramStart"/>
      <w:r w:rsidR="003444E3">
        <w:t>Ohl</w:t>
      </w:r>
      <w:proofErr w:type="spellEnd"/>
      <w:r w:rsidR="003444E3">
        <w:t xml:space="preserve"> et al. hand-coded p</w:t>
      </w:r>
      <w:r w:rsidR="00537E9F">
        <w:t>olitical advertisements</w:t>
      </w:r>
      <w:r w:rsidR="003C1331">
        <w:t xml:space="preserve"> </w:t>
      </w:r>
      <w:r w:rsidR="003444E3">
        <w:t xml:space="preserve">for these </w:t>
      </w:r>
      <w:r w:rsidR="003C1331">
        <w:t>two types of metaphors.</w:t>
      </w:r>
      <w:proofErr w:type="gramEnd"/>
      <w:r w:rsidR="003C1331">
        <w:t xml:space="preserve"> An example of the Stri</w:t>
      </w:r>
      <w:r w:rsidR="003444E3">
        <w:t xml:space="preserve">ct Father metaphor was </w:t>
      </w:r>
      <w:r w:rsidR="003C1331" w:rsidRPr="003444E3">
        <w:rPr>
          <w:i/>
        </w:rPr>
        <w:t>terrorists are on the rise</w:t>
      </w:r>
      <w:r w:rsidR="003C1331">
        <w:t>, and an example of th</w:t>
      </w:r>
      <w:r w:rsidR="00BF3D3A">
        <w:t xml:space="preserve">e </w:t>
      </w:r>
      <w:proofErr w:type="spellStart"/>
      <w:r w:rsidR="00BF3D3A">
        <w:t>Nu</w:t>
      </w:r>
      <w:ins w:id="5" w:author="Kayla" w:date="2014-12-24T23:07:00Z">
        <w:r w:rsidR="00231261">
          <w:t>r</w:t>
        </w:r>
      </w:ins>
      <w:r w:rsidR="00BF3D3A">
        <w:t>turant</w:t>
      </w:r>
      <w:proofErr w:type="spellEnd"/>
      <w:r w:rsidR="00BF3D3A">
        <w:t xml:space="preserve"> Parent metaphor was </w:t>
      </w:r>
      <w:r w:rsidR="003C1331" w:rsidRPr="00A47544">
        <w:rPr>
          <w:i/>
        </w:rPr>
        <w:t>we are all in this together</w:t>
      </w:r>
      <w:r w:rsidR="003C1331">
        <w:t>.</w:t>
      </w:r>
      <w:r w:rsidR="00D64654">
        <w:t xml:space="preserve"> They found that</w:t>
      </w:r>
      <w:r w:rsidR="003C1331">
        <w:t xml:space="preserve"> </w:t>
      </w:r>
      <w:r w:rsidR="006027AF">
        <w:t>Republicans used more Strict Father metaphors and more overall moral language</w:t>
      </w:r>
      <w:r w:rsidR="00D64654">
        <w:t xml:space="preserve"> (albeit </w:t>
      </w:r>
      <w:r w:rsidR="006027AF">
        <w:t>the difference was rather small</w:t>
      </w:r>
      <w:r w:rsidR="00D64654">
        <w:t>)</w:t>
      </w:r>
      <w:r w:rsidR="006027AF">
        <w:t xml:space="preserve">, but no differences emerged in the </w:t>
      </w:r>
      <w:proofErr w:type="spellStart"/>
      <w:r w:rsidR="006027AF">
        <w:t>Nu</w:t>
      </w:r>
      <w:ins w:id="6" w:author="Kayla" w:date="2014-12-24T23:07:00Z">
        <w:r w:rsidR="00231261">
          <w:t>r</w:t>
        </w:r>
      </w:ins>
      <w:r w:rsidR="006027AF">
        <w:t>turant</w:t>
      </w:r>
      <w:proofErr w:type="spellEnd"/>
      <w:r w:rsidR="006027AF">
        <w:t xml:space="preserve"> Parent metaphors. </w:t>
      </w:r>
    </w:p>
    <w:p w:rsidR="00C16C90" w:rsidRDefault="002A0155" w:rsidP="001D7BA3">
      <w:r>
        <w:lastRenderedPageBreak/>
        <w:tab/>
      </w:r>
      <w:commentRangeStart w:id="7"/>
      <w:commentRangeStart w:id="8"/>
      <w:del w:id="9" w:author="Kayla" w:date="2014-12-24T23:08:00Z">
        <w:r w:rsidR="00C9231D" w:rsidDel="00231261">
          <w:delText xml:space="preserve">Beyond language constructs, </w:delText>
        </w:r>
        <w:r w:rsidR="00C84071" w:rsidDel="00231261">
          <w:delText>political language can also be studied by examining the structure of language itself</w:delText>
        </w:r>
        <w:commentRangeEnd w:id="7"/>
        <w:r w:rsidR="0025659F" w:rsidDel="00231261">
          <w:rPr>
            <w:rStyle w:val="CommentReference"/>
          </w:rPr>
          <w:commentReference w:id="7"/>
        </w:r>
        <w:commentRangeEnd w:id="8"/>
        <w:r w:rsidR="00231261" w:rsidDel="00231261">
          <w:rPr>
            <w:rStyle w:val="CommentReference"/>
          </w:rPr>
          <w:commentReference w:id="8"/>
        </w:r>
        <w:r w:rsidR="00C84071" w:rsidDel="00231261">
          <w:delText xml:space="preserve">. </w:delText>
        </w:r>
      </w:del>
      <w:ins w:id="10" w:author="Kayla" w:date="2014-12-24T23:09:00Z">
        <w:r w:rsidR="00231261">
          <w:t xml:space="preserve">In addition to the use of words themselves, how words are used can also be informative. </w:t>
        </w:r>
      </w:ins>
      <w:proofErr w:type="spellStart"/>
      <w:r w:rsidR="008C67DC">
        <w:t>Doerfel</w:t>
      </w:r>
      <w:proofErr w:type="spellEnd"/>
      <w:r w:rsidR="008C67DC">
        <w:t xml:space="preserve"> and </w:t>
      </w:r>
      <w:proofErr w:type="spellStart"/>
      <w:r w:rsidR="008C67DC">
        <w:t>Connaughton</w:t>
      </w:r>
      <w:proofErr w:type="spellEnd"/>
      <w:r w:rsidR="008C67DC">
        <w:t xml:space="preserve"> (2009) </w:t>
      </w:r>
      <w:r w:rsidR="00120077">
        <w:t xml:space="preserve">explored political language through semantic network analysis. </w:t>
      </w:r>
      <w:r w:rsidR="00A8730A">
        <w:t>Semantic network analysis creates a matrix of semantic space based on how words co-occur in a text</w:t>
      </w:r>
      <w:r w:rsidR="0025659F">
        <w:t>, which highlights the themes and relationships in discourse</w:t>
      </w:r>
      <w:r w:rsidR="00A8730A">
        <w:t xml:space="preserve">. </w:t>
      </w:r>
      <w:proofErr w:type="spellStart"/>
      <w:r w:rsidR="00A8730A">
        <w:t>Doerfel</w:t>
      </w:r>
      <w:proofErr w:type="spellEnd"/>
      <w:r w:rsidR="00A8730A">
        <w:t xml:space="preserve"> and </w:t>
      </w:r>
      <w:proofErr w:type="spellStart"/>
      <w:r w:rsidR="00A8730A">
        <w:t>Connaughton</w:t>
      </w:r>
      <w:proofErr w:type="spellEnd"/>
      <w:r w:rsidR="00A8730A">
        <w:t xml:space="preserve"> applied this analysis to presidential debates and found that candidates whose speech was more centrally located in the semantic network were more likely to win the election. </w:t>
      </w:r>
      <w:r w:rsidR="004110A4">
        <w:t>Weinb</w:t>
      </w:r>
      <w:r w:rsidR="00894CAE">
        <w:t>e</w:t>
      </w:r>
      <w:r w:rsidR="004110A4">
        <w:t xml:space="preserve">rg (2010) </w:t>
      </w:r>
      <w:r w:rsidR="00F37937">
        <w:t>used</w:t>
      </w:r>
      <w:r w:rsidR="00AB3A59">
        <w:t xml:space="preserve"> word score methods to analyze U.S. governors’ speeches. </w:t>
      </w:r>
      <w:r w:rsidR="005C5FEF">
        <w:t>Word score methods examine an underlying language dimension based on word frequencies in reference texts</w:t>
      </w:r>
      <w:r w:rsidR="00F37937">
        <w:t>, and</w:t>
      </w:r>
      <w:r w:rsidR="000C67E8">
        <w:t xml:space="preserve"> in Weinberg’s study, a word score of 0 indicated more Republican speech while a word score of 100 indicated more Democratic speech. Weinberg </w:t>
      </w:r>
      <w:r w:rsidR="00F37937">
        <w:t>found an average difference of 6.7 points</w:t>
      </w:r>
      <w:r w:rsidR="008A2F17">
        <w:t xml:space="preserve"> between Democratic and Republican governors. Furthermore, </w:t>
      </w:r>
      <w:r w:rsidR="00792326">
        <w:t xml:space="preserve">of the </w:t>
      </w:r>
      <w:r w:rsidR="00F37937">
        <w:t>thirty</w:t>
      </w:r>
      <w:r w:rsidR="00792326">
        <w:t xml:space="preserve"> speeches identified as the most partisan, only four would have been classified as the wrong party</w:t>
      </w:r>
      <w:r w:rsidR="00F37937">
        <w:t xml:space="preserve">. Thus, word score measures can be used to predict political party through naturally occurring linguistic differences exhibited by these parties. </w:t>
      </w:r>
    </w:p>
    <w:p w:rsidR="001D7BA3" w:rsidRPr="00D73922" w:rsidRDefault="00B00608" w:rsidP="00C16C90">
      <w:pPr>
        <w:ind w:firstLine="720"/>
      </w:pPr>
      <w:r>
        <w:t>Yu</w:t>
      </w:r>
      <w:r w:rsidR="009F6EE3">
        <w:t xml:space="preserve">, Kaufmann, and </w:t>
      </w:r>
      <w:proofErr w:type="spellStart"/>
      <w:r w:rsidR="009F6EE3">
        <w:t>Diermeier</w:t>
      </w:r>
      <w:proofErr w:type="spellEnd"/>
      <w:r w:rsidR="009F6EE3">
        <w:t xml:space="preserve"> (2008) </w:t>
      </w:r>
      <w:r w:rsidR="00A82720">
        <w:t>used a text classification method</w:t>
      </w:r>
      <w:r w:rsidR="00DC1536">
        <w:t>,</w:t>
      </w:r>
      <w:r w:rsidR="00FC6DB2">
        <w:t xml:space="preserve"> </w:t>
      </w:r>
      <w:r w:rsidR="00DC1536">
        <w:t>wherein</w:t>
      </w:r>
      <w:r w:rsidR="00FC6DB2">
        <w:t xml:space="preserve"> </w:t>
      </w:r>
      <w:r w:rsidR="00046ADE">
        <w:t xml:space="preserve">a model was trained on reference texts and then applied to new texts to determine if the model could </w:t>
      </w:r>
      <w:r w:rsidR="004C2D8A">
        <w:t xml:space="preserve">correctly classify the party affiliation of the speaker. </w:t>
      </w:r>
      <w:r>
        <w:t>Yu</w:t>
      </w:r>
      <w:r w:rsidR="0080689F">
        <w:t xml:space="preserve"> and colleagues trained a model on speeches from the 2005 House of Representatives then applied the model to the speeches to the 2005 Senate. The model was able to correctly classify the party affiliation of 50-88% of the Senate speeches. </w:t>
      </w:r>
      <w:r w:rsidR="006E5A49">
        <w:t xml:space="preserve">Although the party differences found in these </w:t>
      </w:r>
      <w:ins w:id="11" w:author="Kayla" w:date="2014-12-24T23:11:00Z">
        <w:r w:rsidR="00231261">
          <w:t xml:space="preserve">many of these </w:t>
        </w:r>
      </w:ins>
      <w:del w:id="12" w:author="Kayla" w:date="2014-12-24T23:11:00Z">
        <w:r w:rsidR="006E5A49" w:rsidDel="00231261">
          <w:delText>four</w:delText>
        </w:r>
      </w:del>
      <w:r w:rsidR="006E5A49">
        <w:t xml:space="preserve"> studies </w:t>
      </w:r>
      <w:ins w:id="13" w:author="Kayla" w:date="2014-12-24T23:12:00Z">
        <w:r w:rsidR="00231261">
          <w:t>(Hart &amp; Lind, 2014; Hart et al., 2012; Jar</w:t>
        </w:r>
      </w:ins>
      <w:ins w:id="14" w:author="Kayla" w:date="2014-12-24T23:13:00Z">
        <w:r w:rsidR="00231261">
          <w:t xml:space="preserve">vis, 2004; </w:t>
        </w:r>
        <w:proofErr w:type="spellStart"/>
        <w:r w:rsidR="00231261">
          <w:t>Ohl</w:t>
        </w:r>
        <w:proofErr w:type="spellEnd"/>
        <w:r w:rsidR="00231261">
          <w:t xml:space="preserve"> et al., 2013) </w:t>
        </w:r>
      </w:ins>
      <w:r w:rsidR="006E5A49">
        <w:t xml:space="preserve">of </w:t>
      </w:r>
      <w:del w:id="15" w:author="Kayla" w:date="2014-12-24T23:14:00Z">
        <w:r w:rsidR="006E5A49" w:rsidDel="00757F63">
          <w:delText>language constructs</w:delText>
        </w:r>
      </w:del>
      <w:ins w:id="16" w:author="Kayla" w:date="2014-12-24T23:14:00Z">
        <w:r w:rsidR="00757F63">
          <w:t>word use</w:t>
        </w:r>
      </w:ins>
      <w:r w:rsidR="006E5A49">
        <w:t xml:space="preserve"> were small, </w:t>
      </w:r>
      <w:r w:rsidR="00121A2D">
        <w:t xml:space="preserve">studies using </w:t>
      </w:r>
      <w:r w:rsidR="0011394D">
        <w:t xml:space="preserve">these </w:t>
      </w:r>
      <w:r w:rsidR="00121A2D">
        <w:t>other methods</w:t>
      </w:r>
      <w:ins w:id="17" w:author="Kayla" w:date="2014-12-24T23:14:00Z">
        <w:r w:rsidR="00757F63">
          <w:t xml:space="preserve"> (</w:t>
        </w:r>
      </w:ins>
      <w:proofErr w:type="spellStart"/>
      <w:ins w:id="18" w:author="Kayla" w:date="2014-12-24T23:15:00Z">
        <w:r w:rsidR="00757F63">
          <w:t>Doerfel</w:t>
        </w:r>
        <w:proofErr w:type="spellEnd"/>
        <w:r w:rsidR="00757F63">
          <w:t xml:space="preserve"> &amp;</w:t>
        </w:r>
        <w:r w:rsidR="00757F63">
          <w:t xml:space="preserve"> </w:t>
        </w:r>
        <w:proofErr w:type="spellStart"/>
        <w:r w:rsidR="00757F63">
          <w:t>Connaughton</w:t>
        </w:r>
        <w:proofErr w:type="spellEnd"/>
        <w:r w:rsidR="00757F63">
          <w:t xml:space="preserve">, </w:t>
        </w:r>
        <w:r w:rsidR="00757F63">
          <w:t>2009</w:t>
        </w:r>
        <w:r w:rsidR="00757F63">
          <w:t>;</w:t>
        </w:r>
        <w:r w:rsidR="00757F63" w:rsidRPr="00757F63">
          <w:t xml:space="preserve"> </w:t>
        </w:r>
        <w:r w:rsidR="00757F63">
          <w:t>Weinbe</w:t>
        </w:r>
        <w:r w:rsidR="00757F63">
          <w:t xml:space="preserve">rg, </w:t>
        </w:r>
        <w:r w:rsidR="00757F63">
          <w:t>2010</w:t>
        </w:r>
        <w:r w:rsidR="00757F63">
          <w:t xml:space="preserve">, </w:t>
        </w:r>
        <w:r w:rsidR="00757F63">
          <w:lastRenderedPageBreak/>
          <w:t>Yu et al., 2008</w:t>
        </w:r>
        <w:r w:rsidR="00757F63">
          <w:t>)</w:t>
        </w:r>
      </w:ins>
      <w:del w:id="19" w:author="Kayla" w:date="2014-12-24T23:14:00Z">
        <w:r w:rsidR="00121A2D" w:rsidDel="00757F63">
          <w:delText xml:space="preserve"> </w:delText>
        </w:r>
      </w:del>
      <w:r w:rsidR="00121A2D">
        <w:t>have done better</w:t>
      </w:r>
      <w:r w:rsidR="00DC1536">
        <w:t>.</w:t>
      </w:r>
      <w:r w:rsidR="00121A2D">
        <w:t xml:space="preserve"> </w:t>
      </w:r>
      <w:r w:rsidR="00DC1536">
        <w:t>T</w:t>
      </w:r>
      <w:r w:rsidR="00121A2D">
        <w:t xml:space="preserve">herefore, </w:t>
      </w:r>
      <w:r w:rsidR="0011394D">
        <w:t xml:space="preserve">perhaps understanding political language is a matter of </w:t>
      </w:r>
      <w:r w:rsidR="00DC1536">
        <w:t>identifying</w:t>
      </w:r>
      <w:r w:rsidR="00FB7AEF">
        <w:t xml:space="preserve"> the</w:t>
      </w:r>
      <w:r w:rsidR="00DC1536">
        <w:t xml:space="preserve"> best</w:t>
      </w:r>
      <w:r w:rsidR="00FB7AEF">
        <w:t xml:space="preserve"> methods and constructs </w:t>
      </w:r>
      <w:r w:rsidR="00DC1536">
        <w:t>that</w:t>
      </w:r>
      <w:r w:rsidR="00FB7AEF">
        <w:t xml:space="preserve"> are most pertinent to</w:t>
      </w:r>
      <w:r w:rsidR="00DC1536">
        <w:t xml:space="preserve"> the</w:t>
      </w:r>
      <w:r w:rsidR="00FB7AEF">
        <w:t xml:space="preserve"> political </w:t>
      </w:r>
      <w:r w:rsidR="00DC1536">
        <w:t>process</w:t>
      </w:r>
      <w:r w:rsidR="00FB7AEF">
        <w:t xml:space="preserve">. </w:t>
      </w:r>
    </w:p>
    <w:p w:rsidR="00425C5F" w:rsidRDefault="00425C5F" w:rsidP="00425C5F">
      <w:pPr>
        <w:rPr>
          <w:b/>
        </w:rPr>
      </w:pPr>
      <w:r>
        <w:rPr>
          <w:b/>
        </w:rPr>
        <w:t>Language</w:t>
      </w:r>
    </w:p>
    <w:p w:rsidR="00D517E8" w:rsidRDefault="00425C5F" w:rsidP="00AE41C8">
      <w:r>
        <w:rPr>
          <w:b/>
        </w:rPr>
        <w:tab/>
      </w:r>
      <w:r>
        <w:t>Language is one of the prevalent observable behaviors of politicians</w:t>
      </w:r>
      <w:r w:rsidR="002F6A3B">
        <w:t>, which makes for a large, rich dataset to explore with the methods described above, as well as others</w:t>
      </w:r>
      <w:r>
        <w:t>. The Linguistic Inquiry and Word Count (LIWC) is a word frequency program based on a dictionary of over 4</w:t>
      </w:r>
      <w:r w:rsidR="002F6A3B">
        <w:t>,</w:t>
      </w:r>
      <w:r>
        <w:t>500 words</w:t>
      </w:r>
      <w:r w:rsidR="002F6A3B">
        <w:t xml:space="preserve"> (</w:t>
      </w:r>
      <w:proofErr w:type="spellStart"/>
      <w:r w:rsidR="009A67AB">
        <w:t>Pennebaker</w:t>
      </w:r>
      <w:proofErr w:type="spellEnd"/>
      <w:r w:rsidR="009A67AB">
        <w:t xml:space="preserve">, Booth, </w:t>
      </w:r>
      <w:r w:rsidR="003C0857">
        <w:t>Francis, 2007</w:t>
      </w:r>
      <w:r w:rsidR="002F6A3B">
        <w:t>). These concepts</w:t>
      </w:r>
      <w:r>
        <w:t xml:space="preserve"> are divided into 82 word categories such as first person pronouns, present tense verbs, and cognitive mechanisms. </w:t>
      </w:r>
      <w:proofErr w:type="spellStart"/>
      <w:r>
        <w:t>Tauszcik</w:t>
      </w:r>
      <w:proofErr w:type="spellEnd"/>
      <w:r>
        <w:t xml:space="preserve"> and </w:t>
      </w:r>
      <w:proofErr w:type="spellStart"/>
      <w:r>
        <w:t>Pennebaker</w:t>
      </w:r>
      <w:proofErr w:type="spellEnd"/>
      <w:r>
        <w:t xml:space="preserve"> (2009) reviewed over 100 studies </w:t>
      </w:r>
      <w:r w:rsidR="00AE41C8">
        <w:t>that</w:t>
      </w:r>
      <w:r>
        <w:t xml:space="preserve"> used the LIWC</w:t>
      </w:r>
      <w:r w:rsidR="002761CC">
        <w:t xml:space="preserve"> as a means of discourse analysis</w:t>
      </w:r>
      <w:r>
        <w:t xml:space="preserve">. The reviewed studies found pronouns and verb tense to be related to </w:t>
      </w:r>
      <w:proofErr w:type="spellStart"/>
      <w:r>
        <w:t>attentional</w:t>
      </w:r>
      <w:proofErr w:type="spellEnd"/>
      <w:r>
        <w:t xml:space="preserve"> focus, pronouns and social words to be related to group cohesion, and prepositions and cognitive mechanisms to be relate</w:t>
      </w:r>
      <w:r w:rsidR="0026165E">
        <w:t xml:space="preserve">d to complexity. </w:t>
      </w:r>
      <w:proofErr w:type="spellStart"/>
      <w:r w:rsidR="0026165E">
        <w:t>Tausczik</w:t>
      </w:r>
      <w:proofErr w:type="spellEnd"/>
      <w:r w:rsidR="0026165E">
        <w:t xml:space="preserve">, </w:t>
      </w:r>
      <w:proofErr w:type="spellStart"/>
      <w:r w:rsidR="00F30217">
        <w:rPr>
          <w:rFonts w:cs="Times New Roman"/>
          <w:szCs w:val="24"/>
        </w:rPr>
        <w:t>Faasse</w:t>
      </w:r>
      <w:proofErr w:type="spellEnd"/>
      <w:r w:rsidR="00F30217">
        <w:rPr>
          <w:rFonts w:cs="Times New Roman"/>
          <w:szCs w:val="24"/>
        </w:rPr>
        <w:t xml:space="preserve">, </w:t>
      </w:r>
      <w:proofErr w:type="spellStart"/>
      <w:r w:rsidR="00F30217">
        <w:rPr>
          <w:rFonts w:cs="Times New Roman"/>
          <w:szCs w:val="24"/>
        </w:rPr>
        <w:t>Pennebaker</w:t>
      </w:r>
      <w:proofErr w:type="spellEnd"/>
      <w:r w:rsidR="0026165E" w:rsidRPr="00680CBA">
        <w:rPr>
          <w:rFonts w:cs="Times New Roman"/>
          <w:szCs w:val="24"/>
        </w:rPr>
        <w:t xml:space="preserve">, </w:t>
      </w:r>
      <w:r w:rsidR="00F30217">
        <w:rPr>
          <w:rFonts w:cs="Times New Roman"/>
          <w:szCs w:val="24"/>
        </w:rPr>
        <w:t>and</w:t>
      </w:r>
      <w:r w:rsidR="0026165E">
        <w:rPr>
          <w:rFonts w:cs="Times New Roman"/>
          <w:szCs w:val="24"/>
        </w:rPr>
        <w:t xml:space="preserve"> Petrie</w:t>
      </w:r>
      <w:r>
        <w:t xml:space="preserve"> (2012) found a spike in the use of anxiety, death, and health words in blogs and online news articles in the two weeks following an outbreak of swine flu along with a decr</w:t>
      </w:r>
      <w:r w:rsidR="00AE41C8">
        <w:t xml:space="preserve">ease in positive emotion words. </w:t>
      </w:r>
    </w:p>
    <w:p w:rsidR="00425C5F" w:rsidRDefault="00425C5F" w:rsidP="009618C4">
      <w:pPr>
        <w:ind w:firstLine="720"/>
      </w:pPr>
      <w:proofErr w:type="spellStart"/>
      <w:r>
        <w:t>Pennebaker</w:t>
      </w:r>
      <w:proofErr w:type="spellEnd"/>
      <w:r>
        <w:t xml:space="preserve">, </w:t>
      </w:r>
      <w:proofErr w:type="spellStart"/>
      <w:r>
        <w:t>Slatcher</w:t>
      </w:r>
      <w:proofErr w:type="spellEnd"/>
      <w:r>
        <w:t>, and Chung (2005) studied the Democratic presidential candidates in the 2004 election compared to the Democratic nominee, Al Gore, in the 2000 election. They found John Kerry used more negative emotion</w:t>
      </w:r>
      <w:r w:rsidR="00E516E4">
        <w:t xml:space="preserve"> words</w:t>
      </w:r>
      <w:r>
        <w:t>, articles</w:t>
      </w:r>
      <w:r w:rsidR="00E516E4">
        <w:t>, and prepositions than Al Gore, and</w:t>
      </w:r>
      <w:r>
        <w:t xml:space="preserve"> John Edwards used more first person pronouns and insight word</w:t>
      </w:r>
      <w:r w:rsidR="00E516E4">
        <w:t>s</w:t>
      </w:r>
      <w:r>
        <w:t xml:space="preserve"> than Al Gore. Fernandez and </w:t>
      </w:r>
      <w:proofErr w:type="spellStart"/>
      <w:r>
        <w:t>Pennebaker</w:t>
      </w:r>
      <w:proofErr w:type="spellEnd"/>
      <w:r>
        <w:t xml:space="preserve"> (2009) examined language use after terrorist attacks. They found American participants after 9-11 used more first person pronouns</w:t>
      </w:r>
      <w:r w:rsidR="00E516E4">
        <w:t>,</w:t>
      </w:r>
      <w:r>
        <w:t xml:space="preserve"> and Spanish participants after the 2004 </w:t>
      </w:r>
      <w:r w:rsidR="00E516E4">
        <w:t>Madrid training bombings</w:t>
      </w:r>
      <w:r>
        <w:t xml:space="preserve"> used more third person pronouns and social and cognitive processes. </w:t>
      </w:r>
      <w:r w:rsidR="00D517E8">
        <w:t xml:space="preserve">These studies have indicated how word frequencies can be used to understand psychological </w:t>
      </w:r>
      <w:r w:rsidR="00D517E8">
        <w:lastRenderedPageBreak/>
        <w:t>processes</w:t>
      </w:r>
      <w:r w:rsidR="009618C4">
        <w:t xml:space="preserve">, and how the interaction between these categories might explain other phenomenon. </w:t>
      </w:r>
      <w:proofErr w:type="spellStart"/>
      <w:r>
        <w:t>Pennebaker</w:t>
      </w:r>
      <w:proofErr w:type="spellEnd"/>
      <w:r>
        <w:t xml:space="preserve"> and King (1999</w:t>
      </w:r>
      <w:r w:rsidR="0072317B">
        <w:t>) conducted a</w:t>
      </w:r>
      <w:r>
        <w:t xml:space="preserve"> factor analysis on student writing samples and found </w:t>
      </w:r>
      <w:r w:rsidR="00E45018">
        <w:t xml:space="preserve">that </w:t>
      </w:r>
      <w:r>
        <w:t>four factor</w:t>
      </w:r>
      <w:r w:rsidR="00E45018">
        <w:t>s</w:t>
      </w:r>
      <w:r>
        <w:t xml:space="preserve"> emerged from the categories analyzed by the LIWC. The first factor represented immediacy or a personal, experie</w:t>
      </w:r>
      <w:r w:rsidR="00E45018">
        <w:t>ntial focus;</w:t>
      </w:r>
      <w:r>
        <w:t xml:space="preserve"> the second factor</w:t>
      </w:r>
      <w:r w:rsidR="003003A6">
        <w:t>:</w:t>
      </w:r>
      <w:r>
        <w:t xml:space="preserve"> making distinctions or complex thinking; the third factor</w:t>
      </w:r>
      <w:r w:rsidR="003003A6">
        <w:t>:</w:t>
      </w:r>
      <w:r>
        <w:t xml:space="preserve"> the social past; the fourth factor</w:t>
      </w:r>
      <w:r w:rsidR="003003A6">
        <w:t>:</w:t>
      </w:r>
      <w:r>
        <w:t xml:space="preserve"> rationalization or an organized thought process. Immediacy was </w:t>
      </w:r>
      <w:r w:rsidR="00320593">
        <w:t xml:space="preserve">related to lower openness, lower </w:t>
      </w:r>
      <w:r>
        <w:t>need for cognition</w:t>
      </w:r>
      <w:r w:rsidR="00320593">
        <w:t>,</w:t>
      </w:r>
      <w:r>
        <w:t xml:space="preserve"> and higher neuroticism and agreeableness. Making distinction</w:t>
      </w:r>
      <w:r w:rsidR="001B1267">
        <w:t>s</w:t>
      </w:r>
      <w:r>
        <w:t xml:space="preserve"> was correlated with lower extraversion, conscientiousness, and positive affect. No important correlations were found for social past or rationalization. Of these factors, immediacy, making distinctions, and rationalization were examined in other studies. </w:t>
      </w:r>
    </w:p>
    <w:p w:rsidR="00425C5F" w:rsidRDefault="00425C5F" w:rsidP="00425C5F">
      <w:pPr>
        <w:rPr>
          <w:b/>
        </w:rPr>
      </w:pPr>
      <w:r>
        <w:tab/>
        <w:t xml:space="preserve">Cohn, </w:t>
      </w:r>
      <w:proofErr w:type="spellStart"/>
      <w:r>
        <w:t>Mehl</w:t>
      </w:r>
      <w:proofErr w:type="spellEnd"/>
      <w:r>
        <w:t xml:space="preserve">, and </w:t>
      </w:r>
      <w:proofErr w:type="spellStart"/>
      <w:r>
        <w:t>Pennebaker</w:t>
      </w:r>
      <w:proofErr w:type="spellEnd"/>
      <w:r>
        <w:t xml:space="preserve"> (2004) </w:t>
      </w:r>
      <w:r w:rsidR="001B1267">
        <w:t>used the constructs of</w:t>
      </w:r>
      <w:r>
        <w:t xml:space="preserve"> immediacy and rationalization in a</w:t>
      </w:r>
      <w:r w:rsidR="00446664">
        <w:t>n</w:t>
      </w:r>
      <w:r>
        <w:t xml:space="preserve"> </w:t>
      </w:r>
      <w:r w:rsidR="001B1267">
        <w:t>examination</w:t>
      </w:r>
      <w:r>
        <w:t xml:space="preserve"> of blogs following 9-11. Low immediacy was conceived of as psychological distancing</w:t>
      </w:r>
      <w:r w:rsidR="00D26903">
        <w:t>,</w:t>
      </w:r>
      <w:r>
        <w:t xml:space="preserve"> which reflect</w:t>
      </w:r>
      <w:r w:rsidR="00D26903">
        <w:t>ed</w:t>
      </w:r>
      <w:r>
        <w:t xml:space="preserve"> </w:t>
      </w:r>
      <w:r w:rsidR="00D26903">
        <w:t xml:space="preserve">an </w:t>
      </w:r>
      <w:r>
        <w:t xml:space="preserve">impersonal, abstract communication style. Cognitive processing </w:t>
      </w:r>
      <w:r w:rsidR="00E61A69">
        <w:t>was</w:t>
      </w:r>
      <w:r>
        <w:t xml:space="preserve"> a similar construct to rationalization</w:t>
      </w:r>
      <w:r w:rsidR="00E61A69">
        <w:t>, which represented</w:t>
      </w:r>
      <w:r>
        <w:t xml:space="preserve"> organization and comprehension in communication. Compared to a baseline </w:t>
      </w:r>
      <w:r w:rsidR="00E61A69">
        <w:t xml:space="preserve">measurement of discourse </w:t>
      </w:r>
      <w:r>
        <w:t>before 9-11, bloggers used more psychological distancing and cognitive processing in the two weeks following 9-11</w:t>
      </w:r>
      <w:r w:rsidR="00E61A69">
        <w:t xml:space="preserve">, and </w:t>
      </w:r>
      <w:r>
        <w:t xml:space="preserve">distancing persisted for all six weeks of the study. </w:t>
      </w:r>
      <w:r w:rsidR="00446664">
        <w:t xml:space="preserve">In a similar vein, </w:t>
      </w:r>
      <w:proofErr w:type="spellStart"/>
      <w:r>
        <w:t>Pennebaker</w:t>
      </w:r>
      <w:proofErr w:type="spellEnd"/>
      <w:r>
        <w:t xml:space="preserve"> (2011) studied making distinctions </w:t>
      </w:r>
      <w:r w:rsidR="00446664">
        <w:t xml:space="preserve">(i.e. </w:t>
      </w:r>
      <w:r>
        <w:t>complex thinking</w:t>
      </w:r>
      <w:r w:rsidR="00446664">
        <w:t>)</w:t>
      </w:r>
      <w:r>
        <w:t xml:space="preserve"> as well as a construct termed categorical thinking in the communication</w:t>
      </w:r>
      <w:r w:rsidR="00446664">
        <w:t>s</w:t>
      </w:r>
      <w:r>
        <w:t xml:space="preserve"> of violent and nonviolent terrorist group</w:t>
      </w:r>
      <w:r w:rsidR="00446664">
        <w:t>s. Categorical thinking reflected</w:t>
      </w:r>
      <w:r>
        <w:t xml:space="preserve"> a dispassionate and abstract </w:t>
      </w:r>
      <w:r w:rsidR="00446664">
        <w:t xml:space="preserve">discourse versus </w:t>
      </w:r>
      <w:r>
        <w:t>communicating with focus on details or specific topics. Violent terrorist groups used less complex thinking and less categorical thinking than nonviolent terrorist groups.</w:t>
      </w:r>
      <w:r w:rsidR="0004731F">
        <w:t xml:space="preserve"> </w:t>
      </w:r>
    </w:p>
    <w:p w:rsidR="001D7BA3" w:rsidRDefault="001D7BA3" w:rsidP="001D7BA3">
      <w:pPr>
        <w:rPr>
          <w:b/>
        </w:rPr>
      </w:pPr>
      <w:r>
        <w:rPr>
          <w:b/>
        </w:rPr>
        <w:t>Purpose and Hypotheses</w:t>
      </w:r>
    </w:p>
    <w:p w:rsidR="001D7BA3" w:rsidRDefault="0004731F" w:rsidP="00B520F4">
      <w:r w:rsidRPr="0004731F">
        <w:lastRenderedPageBreak/>
        <w:tab/>
      </w:r>
      <w:commentRangeStart w:id="20"/>
      <w:r>
        <w:t>As</w:t>
      </w:r>
      <w:commentRangeEnd w:id="20"/>
      <w:r w:rsidR="00B520F4">
        <w:rPr>
          <w:rStyle w:val="CommentReference"/>
        </w:rPr>
        <w:commentReference w:id="20"/>
      </w:r>
      <w:r>
        <w:t xml:space="preserve"> evidenced from the research described above, </w:t>
      </w:r>
      <w:r w:rsidR="00647C56">
        <w:t xml:space="preserve">both word frequencies and their corresponding linguistic constructs can be used to elucidate differences in subpopulations, as well as reflect changes due to defining events. </w:t>
      </w:r>
      <w:r w:rsidR="00B520F4">
        <w:t>Disparities in discourse between political parties have been explored briefly by classifying political parties or by examining presidential speeches. This study will combine multiple areas of linguistic and political research by investigating</w:t>
      </w:r>
      <w:r w:rsidR="006D5859">
        <w:t xml:space="preserve"> linguistic differences between political parties in foreign policy discourse pertaining to U.S. relationship with “rogue states”</w:t>
      </w:r>
      <w:r w:rsidR="00F31365">
        <w:t xml:space="preserve">, namely those with which the U.S. has had </w:t>
      </w:r>
      <w:proofErr w:type="spellStart"/>
      <w:r w:rsidR="00F31365">
        <w:t>conflictual</w:t>
      </w:r>
      <w:proofErr w:type="spellEnd"/>
      <w:r w:rsidR="00F31365">
        <w:t xml:space="preserve"> relations</w:t>
      </w:r>
      <w:r w:rsidR="006177B1">
        <w:t xml:space="preserve"> or tense relations</w:t>
      </w:r>
      <w:r w:rsidR="006D5859">
        <w:t xml:space="preserve">. </w:t>
      </w:r>
      <w:r w:rsidR="00A92270">
        <w:t xml:space="preserve">The current study used </w:t>
      </w:r>
      <w:r w:rsidR="009D5BF7">
        <w:t xml:space="preserve">congressional speeches, speeches made in the congressional foreign affairs committee hearings, and presidential statements </w:t>
      </w:r>
      <w:r w:rsidR="006177B1">
        <w:t xml:space="preserve">to examine four language constructs: cognitive processing, categorical thinking, complex thinking, and psychological distancing. </w:t>
      </w:r>
    </w:p>
    <w:p w:rsidR="00A17E4A" w:rsidRDefault="00A17E4A" w:rsidP="001D7BA3">
      <w:r>
        <w:tab/>
        <w:t xml:space="preserve">H1: </w:t>
      </w:r>
      <w:r w:rsidR="002D57BC">
        <w:t>Based on Cohn</w:t>
      </w:r>
      <w:r w:rsidR="00D86C25">
        <w:t xml:space="preserve"> et al.</w:t>
      </w:r>
      <w:r w:rsidR="002D57BC">
        <w:t xml:space="preserve"> (2004), cognitive processing will be greater when the U.S did not take milita</w:t>
      </w:r>
      <w:r w:rsidR="00B520F4">
        <w:t>ry acti</w:t>
      </w:r>
      <w:commentRangeStart w:id="21"/>
      <w:r w:rsidR="00B520F4">
        <w:t>o</w:t>
      </w:r>
      <w:commentRangeEnd w:id="21"/>
      <w:r w:rsidR="00BF30CA">
        <w:rPr>
          <w:rStyle w:val="CommentReference"/>
        </w:rPr>
        <w:commentReference w:id="21"/>
      </w:r>
      <w:r w:rsidR="00B520F4">
        <w:t xml:space="preserve">n, including </w:t>
      </w:r>
      <w:r w:rsidR="002D57BC">
        <w:t xml:space="preserve">a possible interaction with party affiliation. </w:t>
      </w:r>
      <w:r w:rsidR="00BF30CA">
        <w:t>In their study, cognitive processing was increased …</w:t>
      </w:r>
    </w:p>
    <w:p w:rsidR="00A50EF1" w:rsidRDefault="00EC0505" w:rsidP="001D7BA3">
      <w:r>
        <w:tab/>
      </w:r>
      <w:r w:rsidR="00A50EF1">
        <w:t xml:space="preserve">H2: </w:t>
      </w:r>
      <w:r w:rsidR="00A64D46">
        <w:t xml:space="preserve">Additionally, </w:t>
      </w:r>
      <w:r w:rsidR="00A50EF1">
        <w:t xml:space="preserve">psychological distancing will be greater when the U.S did not take military action with a possible interaction with party </w:t>
      </w:r>
      <w:commentRangeStart w:id="22"/>
      <w:r w:rsidR="00A50EF1">
        <w:t>affiliation</w:t>
      </w:r>
      <w:commentRangeEnd w:id="22"/>
      <w:r w:rsidR="00733DED">
        <w:rPr>
          <w:rStyle w:val="CommentReference"/>
        </w:rPr>
        <w:commentReference w:id="22"/>
      </w:r>
      <w:r w:rsidR="00A50EF1">
        <w:t xml:space="preserve">. </w:t>
      </w:r>
    </w:p>
    <w:p w:rsidR="00FF6FF9" w:rsidRPr="006D5859" w:rsidRDefault="00EC0505" w:rsidP="004E6B29">
      <w:pPr>
        <w:ind w:firstLine="720"/>
      </w:pPr>
      <w:r>
        <w:t>H</w:t>
      </w:r>
      <w:r w:rsidR="00A50EF1">
        <w:t>3</w:t>
      </w:r>
      <w:r>
        <w:t xml:space="preserve">: </w:t>
      </w:r>
      <w:proofErr w:type="spellStart"/>
      <w:r w:rsidR="00BF30CA">
        <w:t>Pennebaker</w:t>
      </w:r>
      <w:proofErr w:type="spellEnd"/>
      <w:r w:rsidR="00BF30CA">
        <w:t xml:space="preserve"> (2010) found that the violent terrorist groups used less categorical and complex thinking, as compared to groups with less violent actions. Therefore,</w:t>
      </w:r>
      <w:r w:rsidR="00FF6FF9">
        <w:t xml:space="preserve"> categorical thinking and complex thinking will be lower when the U.S. took military action</w:t>
      </w:r>
      <w:r w:rsidR="00BF30CA">
        <w:t>,</w:t>
      </w:r>
      <w:r w:rsidR="00FF6FF9">
        <w:t xml:space="preserve"> and </w:t>
      </w:r>
      <w:proofErr w:type="gramStart"/>
      <w:r w:rsidR="00FF6FF9">
        <w:t>t</w:t>
      </w:r>
      <w:commentRangeStart w:id="23"/>
      <w:r w:rsidR="00FF6FF9">
        <w:t>h</w:t>
      </w:r>
      <w:commentRangeEnd w:id="23"/>
      <w:proofErr w:type="gramEnd"/>
      <w:r w:rsidR="00733DED">
        <w:rPr>
          <w:rStyle w:val="CommentReference"/>
        </w:rPr>
        <w:commentReference w:id="23"/>
      </w:r>
      <w:r w:rsidR="00FF6FF9">
        <w:t xml:space="preserve">is difference will be greater for </w:t>
      </w:r>
      <w:commentRangeStart w:id="24"/>
      <w:r w:rsidR="00FF6FF9">
        <w:t>Republicans</w:t>
      </w:r>
      <w:commentRangeEnd w:id="24"/>
      <w:r w:rsidR="00D86C25">
        <w:rPr>
          <w:rStyle w:val="CommentReference"/>
        </w:rPr>
        <w:commentReference w:id="24"/>
      </w:r>
      <w:r>
        <w:t>.</w:t>
      </w:r>
      <w:r w:rsidR="00FF6FF9">
        <w:t xml:space="preserve"> </w:t>
      </w:r>
    </w:p>
    <w:p w:rsidR="001D7BA3" w:rsidRDefault="001D7BA3" w:rsidP="001D7BA3">
      <w:pPr>
        <w:jc w:val="center"/>
        <w:rPr>
          <w:b/>
        </w:rPr>
      </w:pPr>
      <w:r>
        <w:rPr>
          <w:b/>
        </w:rPr>
        <w:t>Method</w:t>
      </w:r>
    </w:p>
    <w:p w:rsidR="001D7BA3" w:rsidRDefault="001D7BA3" w:rsidP="001D7BA3">
      <w:pPr>
        <w:rPr>
          <w:b/>
        </w:rPr>
      </w:pPr>
      <w:r>
        <w:rPr>
          <w:b/>
        </w:rPr>
        <w:t>Sample</w:t>
      </w:r>
      <w:r w:rsidR="006C2B80">
        <w:rPr>
          <w:b/>
        </w:rPr>
        <w:t>s and Data Processing</w:t>
      </w:r>
    </w:p>
    <w:p w:rsidR="006C34EB" w:rsidRDefault="006C34EB" w:rsidP="001D7BA3">
      <w:r>
        <w:rPr>
          <w:b/>
        </w:rPr>
        <w:lastRenderedPageBreak/>
        <w:tab/>
      </w:r>
      <w:proofErr w:type="gramStart"/>
      <w:r w:rsidR="00385B58">
        <w:rPr>
          <w:b/>
        </w:rPr>
        <w:t>Congress.</w:t>
      </w:r>
      <w:proofErr w:type="gramEnd"/>
      <w:r w:rsidR="00385B58">
        <w:rPr>
          <w:b/>
        </w:rPr>
        <w:t xml:space="preserve"> </w:t>
      </w:r>
      <w:r>
        <w:t xml:space="preserve">Congressional speeches were obtained from the Congressional Record </w:t>
      </w:r>
      <w:r w:rsidR="00385B58">
        <w:t>published by the U.S. Government Printing Office</w:t>
      </w:r>
      <w:r w:rsidR="00F03D53">
        <w:t>,</w:t>
      </w:r>
      <w:r w:rsidR="00385B58">
        <w:t xml:space="preserve"> </w:t>
      </w:r>
      <w:r>
        <w:t xml:space="preserve">which is an online archive of </w:t>
      </w:r>
      <w:r w:rsidR="00F03D53">
        <w:t>all motions and speeches in</w:t>
      </w:r>
      <w:r>
        <w:t xml:space="preserve"> both houses of Congress since 1994. </w:t>
      </w:r>
      <w:r w:rsidR="008F3217">
        <w:t xml:space="preserve">The current study included speeches from </w:t>
      </w:r>
      <w:r w:rsidR="00385B58">
        <w:t xml:space="preserve">January 1998 to August 2013. The Record for that time period was searched for speeches pertaining to U.S. foreign relations with the following countries: Iraq, Kosovo, Iran, North Korea, Sudan, Libya, Russia, Afghanistan, and Syria. </w:t>
      </w:r>
      <w:ins w:id="25" w:author="Kayla" w:date="2014-12-24T23:18:00Z">
        <w:r w:rsidR="008349AA">
          <w:t xml:space="preserve">These countries were chosen </w:t>
        </w:r>
      </w:ins>
      <w:ins w:id="26" w:author="Kayla" w:date="2014-12-24T23:19:00Z">
        <w:r w:rsidR="008349AA">
          <w:t>for their histories of strained and/or combative relationship</w:t>
        </w:r>
      </w:ins>
      <w:ins w:id="27" w:author="Kayla" w:date="2014-12-24T23:20:00Z">
        <w:r w:rsidR="008349AA">
          <w:t xml:space="preserve"> necessitating a cogent foreign policy as well as having mostly stable governments allowing for cogent foreign policy. </w:t>
        </w:r>
      </w:ins>
      <w:r w:rsidR="00385B58">
        <w:t>For Iraq, Kosovo, and Afghanistan, only speeches that were made before congressional approval for the use of military force in those nations were in</w:t>
      </w:r>
      <w:commentRangeStart w:id="28"/>
      <w:r w:rsidR="00385B58">
        <w:t>c</w:t>
      </w:r>
      <w:commentRangeEnd w:id="28"/>
      <w:r w:rsidR="0091352A">
        <w:rPr>
          <w:rStyle w:val="CommentReference"/>
        </w:rPr>
        <w:commentReference w:id="28"/>
      </w:r>
      <w:r w:rsidR="00385B58">
        <w:t xml:space="preserve">luded. </w:t>
      </w:r>
      <w:ins w:id="29" w:author="Kayla" w:date="2014-12-24T22:51:00Z">
        <w:r w:rsidR="001F1DB3">
          <w:t>A total of 1</w:t>
        </w:r>
      </w:ins>
      <w:ins w:id="30" w:author="Kayla" w:date="2014-12-24T22:52:00Z">
        <w:r w:rsidR="001F1DB3">
          <w:t xml:space="preserve">500 speeches were gathered from these sources: 457 from the Senate and 1043 from the House of Representatives. </w:t>
        </w:r>
      </w:ins>
    </w:p>
    <w:p w:rsidR="00385B58" w:rsidRDefault="00385B58" w:rsidP="001D7BA3">
      <w:r>
        <w:tab/>
      </w:r>
      <w:proofErr w:type="gramStart"/>
      <w:r>
        <w:rPr>
          <w:b/>
        </w:rPr>
        <w:t>Foreign Affairs Committees.</w:t>
      </w:r>
      <w:proofErr w:type="gramEnd"/>
      <w:r>
        <w:rPr>
          <w:b/>
        </w:rPr>
        <w:t xml:space="preserve"> </w:t>
      </w:r>
      <w:r>
        <w:t xml:space="preserve">The records of foreign affairs committee hearings were </w:t>
      </w:r>
      <w:r w:rsidR="00844316">
        <w:t>searched</w:t>
      </w:r>
      <w:r w:rsidR="00397EAE">
        <w:t xml:space="preserve"> and were separated from the overall Congressional Record</w:t>
      </w:r>
      <w:r>
        <w:t xml:space="preserve">. </w:t>
      </w:r>
      <w:r w:rsidR="00844316">
        <w:t xml:space="preserve">The records of these hearings are available from the Printing Office as well and include records of all committee hearings since 1985. Hearings from both the House and Senate committees were included. </w:t>
      </w:r>
      <w:r w:rsidR="004F759E">
        <w:t xml:space="preserve">Records were searched for </w:t>
      </w:r>
      <w:r w:rsidR="007E555C">
        <w:t xml:space="preserve">hearings pertaining to U.S. relations with the aforementioned countries from 1998-2013. </w:t>
      </w:r>
      <w:r w:rsidR="00452ED5">
        <w:t>Once again, for Iraq, Kosovo, and Afghanistan, only hearings before the authorization of military forc</w:t>
      </w:r>
      <w:r w:rsidR="00EB09D9">
        <w:t xml:space="preserve">e in those nations by Congress were included. </w:t>
      </w:r>
      <w:ins w:id="31" w:author="Kayla" w:date="2014-12-24T22:53:00Z">
        <w:r w:rsidR="00AF55FE">
          <w:t xml:space="preserve">From the House Foreign Affairs Committee, 384 speeches were collected; from the Senate committee, </w:t>
        </w:r>
      </w:ins>
      <w:ins w:id="32" w:author="Kayla" w:date="2014-12-24T22:54:00Z">
        <w:r w:rsidR="00AF55FE">
          <w:t xml:space="preserve">311 speeches were collected. </w:t>
        </w:r>
      </w:ins>
    </w:p>
    <w:p w:rsidR="006C2B80" w:rsidRPr="00DB3093" w:rsidRDefault="00DB3093" w:rsidP="006C2B80">
      <w:r>
        <w:tab/>
      </w:r>
      <w:proofErr w:type="gramStart"/>
      <w:r w:rsidR="00B632C5">
        <w:rPr>
          <w:b/>
        </w:rPr>
        <w:t>Presidential Statements</w:t>
      </w:r>
      <w:r>
        <w:rPr>
          <w:b/>
        </w:rPr>
        <w:t>.</w:t>
      </w:r>
      <w:proofErr w:type="gramEnd"/>
      <w:r>
        <w:rPr>
          <w:b/>
        </w:rPr>
        <w:t xml:space="preserve"> </w:t>
      </w:r>
      <w:r>
        <w:t>The final source of language samples consist</w:t>
      </w:r>
      <w:r w:rsidR="002B5C2B">
        <w:t>ed</w:t>
      </w:r>
      <w:r>
        <w:t xml:space="preserve"> of presidential statements acquired from the Government Publishing Office. </w:t>
      </w:r>
      <w:r w:rsidR="004027CC">
        <w:t>The record contained all official White House publications released by t</w:t>
      </w:r>
      <w:r w:rsidR="00672113">
        <w:t>he White House press secretary since 1993.</w:t>
      </w:r>
      <w:ins w:id="33" w:author="Kayla" w:date="2014-12-24T22:54:00Z">
        <w:r w:rsidR="008364E5">
          <w:t xml:space="preserve"> </w:t>
        </w:r>
      </w:ins>
      <w:ins w:id="34" w:author="Kayla" w:date="2014-12-24T22:55:00Z">
        <w:r w:rsidR="008364E5">
          <w:t xml:space="preserve">A total of 63 </w:t>
        </w:r>
        <w:r w:rsidR="008364E5">
          <w:lastRenderedPageBreak/>
          <w:t>presidential statements were gathered.</w:t>
        </w:r>
      </w:ins>
      <w:r w:rsidR="00672113">
        <w:t xml:space="preserve"> </w:t>
      </w:r>
      <w:r w:rsidR="006C2B80">
        <w:t xml:space="preserve">All documents from these samples were then downloaded and processed. Speeches were separated such that each document only contained one speaker from each day for a given region. Extraneous information including page numbers, titles, and quotes were deleted. </w:t>
      </w:r>
      <w:ins w:id="35" w:author="Kayla" w:date="2014-12-24T23:25:00Z">
        <w:r w:rsidR="00740A3B">
          <w:t>Our final sample included 553 unique speakers. Party affiliation broke down into 1076 Republican and 118</w:t>
        </w:r>
      </w:ins>
      <w:ins w:id="36" w:author="Kayla" w:date="2014-12-24T23:26:00Z">
        <w:r w:rsidR="00740A3B">
          <w:t xml:space="preserve">2 Democratic speeches; 1365 speeches pertained to </w:t>
        </w:r>
      </w:ins>
      <w:ins w:id="37" w:author="Kayla" w:date="2014-12-24T23:27:00Z">
        <w:r w:rsidR="00740A3B">
          <w:t>regions</w:t>
        </w:r>
      </w:ins>
      <w:ins w:id="38" w:author="Kayla" w:date="2014-12-24T23:26:00Z">
        <w:r w:rsidR="00740A3B">
          <w:t xml:space="preserve"> where no </w:t>
        </w:r>
        <w:r w:rsidR="00740A3B">
          <w:t>military</w:t>
        </w:r>
        <w:r w:rsidR="00740A3B">
          <w:t xml:space="preserve"> action was taken and 893 speeches pertained to </w:t>
        </w:r>
      </w:ins>
      <w:ins w:id="39" w:author="Kayla" w:date="2014-12-24T23:27:00Z">
        <w:r w:rsidR="00740A3B">
          <w:t xml:space="preserve">regions where military action was taken. </w:t>
        </w:r>
      </w:ins>
      <w:ins w:id="40" w:author="Kayla" w:date="2014-12-24T23:26:00Z">
        <w:r w:rsidR="00740A3B">
          <w:t xml:space="preserve"> </w:t>
        </w:r>
      </w:ins>
    </w:p>
    <w:p w:rsidR="001D7BA3" w:rsidRDefault="001D7BA3" w:rsidP="001D7BA3">
      <w:pPr>
        <w:rPr>
          <w:b/>
        </w:rPr>
      </w:pPr>
      <w:r>
        <w:rPr>
          <w:b/>
        </w:rPr>
        <w:t>Language Constructs</w:t>
      </w:r>
    </w:p>
    <w:p w:rsidR="00B7278B" w:rsidRDefault="00B7278B" w:rsidP="001D7BA3">
      <w:r>
        <w:rPr>
          <w:b/>
        </w:rPr>
        <w:tab/>
      </w:r>
      <w:r>
        <w:t>Dependent language variables were computed from individual language categories from the LIWC output. Categories were converted to z scores. Construct scores were then calculated for complex thinking, categorical thinking, psychological distancing,</w:t>
      </w:r>
      <w:r w:rsidR="007528A1">
        <w:t xml:space="preserve"> and cognitive processing. See T</w:t>
      </w:r>
      <w:r>
        <w:t>able 1 for the formulas used.</w:t>
      </w:r>
    </w:p>
    <w:p w:rsidR="00B7278B" w:rsidRDefault="00B7278B" w:rsidP="001D7BA3">
      <w:pPr>
        <w:rPr>
          <w:b/>
        </w:rPr>
      </w:pPr>
      <w:r>
        <w:rPr>
          <w:b/>
        </w:rPr>
        <w:t>Predictors</w:t>
      </w:r>
    </w:p>
    <w:p w:rsidR="00B7278B" w:rsidRDefault="00B7278B" w:rsidP="001D7BA3">
      <w:r>
        <w:rPr>
          <w:b/>
        </w:rPr>
        <w:tab/>
      </w:r>
      <w:r>
        <w:t xml:space="preserve">Party affiliation was coded for the speaker of each document. </w:t>
      </w:r>
      <w:r w:rsidR="0010739A">
        <w:t xml:space="preserve">Because party affiliation </w:t>
      </w:r>
      <w:r>
        <w:t xml:space="preserve">was not included in the </w:t>
      </w:r>
      <w:r w:rsidR="0010739A">
        <w:t>Congressional Record</w:t>
      </w:r>
      <w:r>
        <w:t xml:space="preserve">, </w:t>
      </w:r>
      <w:r w:rsidR="0010739A">
        <w:t>this</w:t>
      </w:r>
      <w:r>
        <w:t xml:space="preserve"> information was gathered from the Senate and House of Representatives websites. </w:t>
      </w:r>
      <w:r w:rsidR="009C3ECE">
        <w:t xml:space="preserve">Only one congressman in the data set identified as Independent, so his speeches were excluded from the analysis. </w:t>
      </w:r>
    </w:p>
    <w:p w:rsidR="00B7278B" w:rsidRDefault="00B7278B" w:rsidP="001D7BA3">
      <w:r>
        <w:tab/>
        <w:t xml:space="preserve">Information about </w:t>
      </w:r>
      <w:r w:rsidR="006B016D">
        <w:t xml:space="preserve">the region </w:t>
      </w:r>
      <w:r>
        <w:t xml:space="preserve">each speech focused on was available in the title of each speech </w:t>
      </w:r>
      <w:r w:rsidR="00432F3C">
        <w:t>as part of search parameters</w:t>
      </w:r>
      <w:r>
        <w:t xml:space="preserve">. </w:t>
      </w:r>
      <w:r w:rsidR="00C03948">
        <w:t>Action</w:t>
      </w:r>
      <w:r w:rsidR="00526E08">
        <w:t xml:space="preserve"> inform</w:t>
      </w:r>
      <w:r w:rsidR="003204E4">
        <w:t>ation was then recoded dividing the regions based on the action taken by the U.S.:</w:t>
      </w:r>
      <w:r w:rsidR="00526E08">
        <w:t xml:space="preserve"> nations in which the U.S. undertook military operations</w:t>
      </w:r>
      <w:r w:rsidR="004F719F">
        <w:t xml:space="preserve"> that were approved by Congress</w:t>
      </w:r>
      <w:r w:rsidR="009D3198">
        <w:t xml:space="preserve"> (Iraq, Afghanistan, </w:t>
      </w:r>
      <w:r w:rsidR="00FE1209">
        <w:t>and Kosovo)</w:t>
      </w:r>
      <w:r w:rsidR="00526E08">
        <w:t xml:space="preserve"> and nations which the U.S. enacted sanctions but did not act against militarily</w:t>
      </w:r>
      <w:r w:rsidR="009D3198">
        <w:t xml:space="preserve"> (Libya, Iran, North Korea, Sudan, Russia, Syria)</w:t>
      </w:r>
      <w:r w:rsidR="00526E08">
        <w:t xml:space="preserve">. </w:t>
      </w:r>
    </w:p>
    <w:p w:rsidR="002A0C66" w:rsidRDefault="002A0C66" w:rsidP="002A0C66">
      <w:pPr>
        <w:jc w:val="center"/>
        <w:rPr>
          <w:b/>
        </w:rPr>
      </w:pPr>
      <w:r>
        <w:rPr>
          <w:b/>
        </w:rPr>
        <w:lastRenderedPageBreak/>
        <w:t>Results</w:t>
      </w:r>
    </w:p>
    <w:p w:rsidR="00F65FE1" w:rsidRPr="00F65FE1" w:rsidRDefault="00F65FE1" w:rsidP="00F65FE1">
      <w:pPr>
        <w:rPr>
          <w:b/>
        </w:rPr>
      </w:pPr>
      <w:r>
        <w:rPr>
          <w:b/>
        </w:rPr>
        <w:t>Data Analytic Plan</w:t>
      </w:r>
    </w:p>
    <w:p w:rsidR="002A3835" w:rsidRPr="002A3835" w:rsidRDefault="002A3835" w:rsidP="002A3835">
      <w:r>
        <w:rPr>
          <w:b/>
        </w:rPr>
        <w:tab/>
      </w:r>
      <w:r w:rsidR="009C11C4">
        <w:t>Given that speaker</w:t>
      </w:r>
      <w:r w:rsidR="00653D0D">
        <w:t>s</w:t>
      </w:r>
      <w:r w:rsidR="009C11C4">
        <w:t xml:space="preserve"> </w:t>
      </w:r>
      <w:r w:rsidR="00653D0D">
        <w:t>would have</w:t>
      </w:r>
      <w:r w:rsidR="009C11C4">
        <w:t xml:space="preserve"> multiple speeches in the data set, multilevel modeling </w:t>
      </w:r>
      <w:r w:rsidR="00B10CA3">
        <w:t xml:space="preserve">(MLM) </w:t>
      </w:r>
      <w:r w:rsidR="009C11C4">
        <w:t xml:space="preserve">was used to analyze the data. </w:t>
      </w:r>
      <w:r w:rsidR="00B10CA3">
        <w:t>MLM</w:t>
      </w:r>
      <w:r w:rsidR="009C11C4">
        <w:t xml:space="preserve"> was also used to control for the different sources of data, namely the different venues of the House, the Senate, Foreign Committee Hearings, and Presidential Addresses.</w:t>
      </w:r>
      <w:r w:rsidR="00B10CA3">
        <w:t xml:space="preserve"> MLM is advantageous to use with nested data to control for multiple sources from the same participant or source, as well as the ability to control for hierarchical setup of a dataset. Models can be tested for an optimal level of nesting, which involves determining if</w:t>
      </w:r>
      <w:r w:rsidR="00930940">
        <w:t xml:space="preserve"> controlling for</w:t>
      </w:r>
      <w:r w:rsidR="00B10CA3">
        <w:t xml:space="preserve"> ea</w:t>
      </w:r>
      <w:r w:rsidR="00930940">
        <w:t xml:space="preserve">ch demographic variable (speaker, venue) is better than ignoring that variable (CITE </w:t>
      </w:r>
      <w:commentRangeStart w:id="41"/>
      <w:r w:rsidR="00930940">
        <w:t>FIELD</w:t>
      </w:r>
      <w:commentRangeEnd w:id="41"/>
      <w:r w:rsidR="00930940">
        <w:rPr>
          <w:rStyle w:val="CommentReference"/>
        </w:rPr>
        <w:commentReference w:id="41"/>
      </w:r>
      <w:r w:rsidR="00930940">
        <w:t>?).</w:t>
      </w:r>
      <w:r w:rsidR="00F65FE1">
        <w:t xml:space="preserve"> The optimal level of nesting was determined by comparing nested models to a null model using change in Log Likelihood and </w:t>
      </w:r>
      <w:proofErr w:type="spellStart"/>
      <w:proofErr w:type="gramStart"/>
      <w:r w:rsidR="00F65FE1">
        <w:rPr>
          <w:i/>
        </w:rPr>
        <w:t>df</w:t>
      </w:r>
      <w:proofErr w:type="spellEnd"/>
      <w:proofErr w:type="gramEnd"/>
      <w:r w:rsidR="00F65FE1">
        <w:t xml:space="preserve"> to determine if the addition of the nesting was significantly better than the null model only.</w:t>
      </w:r>
      <w:r w:rsidR="00B44340">
        <w:t xml:space="preserve"> These values are then compared to a critical </w:t>
      </w:r>
      <w:r w:rsidR="00B44340">
        <w:rPr>
          <w:rFonts w:cs="Times New Roman"/>
        </w:rPr>
        <w:t>χ</w:t>
      </w:r>
      <w:r w:rsidR="00B44340">
        <w:rPr>
          <w:rFonts w:cs="Times New Roman"/>
          <w:vertAlign w:val="superscript"/>
        </w:rPr>
        <w:t>2</w:t>
      </w:r>
      <w:r w:rsidR="00F35993" w:rsidRPr="00F35993">
        <w:rPr>
          <w:rFonts w:cs="Times New Roman"/>
          <w:color w:val="000000"/>
          <w:vertAlign w:val="subscript"/>
        </w:rPr>
        <w:t>α</w:t>
      </w:r>
      <w:r w:rsidR="00F35993">
        <w:rPr>
          <w:rFonts w:cs="Times New Roman"/>
          <w:color w:val="000000"/>
          <w:vertAlign w:val="subscript"/>
        </w:rPr>
        <w:t>&lt;.05</w:t>
      </w:r>
      <w:r w:rsidR="00F35993">
        <w:t>(</w:t>
      </w:r>
      <w:proofErr w:type="spellStart"/>
      <w:r w:rsidR="00F35993" w:rsidRPr="00F35993">
        <w:rPr>
          <w:rFonts w:cs="Times New Roman"/>
          <w:color w:val="000000"/>
        </w:rPr>
        <w:t>Δ</w:t>
      </w:r>
      <w:r w:rsidR="00F35993">
        <w:rPr>
          <w:rFonts w:cs="Times New Roman"/>
          <w:i/>
          <w:color w:val="000000"/>
        </w:rPr>
        <w:t>df</w:t>
      </w:r>
      <w:proofErr w:type="spellEnd"/>
      <w:r w:rsidR="00F35993">
        <w:rPr>
          <w:rFonts w:cs="Times New Roman"/>
          <w:color w:val="000000"/>
        </w:rPr>
        <w:t xml:space="preserve">) score. </w:t>
      </w:r>
      <w:r w:rsidR="00930940">
        <w:t>After this analysis, f</w:t>
      </w:r>
      <w:r w:rsidR="00EC46A9">
        <w:t xml:space="preserve">our </w:t>
      </w:r>
      <w:r w:rsidR="00653D0D">
        <w:t>separate</w:t>
      </w:r>
      <w:r w:rsidR="00EC46A9">
        <w:t xml:space="preserve"> models were used to test </w:t>
      </w:r>
      <w:r w:rsidR="00B10CA3">
        <w:t>main effects and interactions</w:t>
      </w:r>
      <w:r w:rsidR="00EC46A9">
        <w:t xml:space="preserve"> between political parties</w:t>
      </w:r>
      <w:r w:rsidR="006E52C3">
        <w:t xml:space="preserve"> (Republican versus Democrat)</w:t>
      </w:r>
      <w:r w:rsidR="00EC46A9">
        <w:t xml:space="preserve"> and </w:t>
      </w:r>
      <w:r w:rsidR="006E52C3">
        <w:t>action (Action versus No Action)</w:t>
      </w:r>
      <w:r w:rsidR="00EC46A9">
        <w:t xml:space="preserve"> </w:t>
      </w:r>
      <w:r w:rsidR="00B052AF">
        <w:t xml:space="preserve">in the four </w:t>
      </w:r>
      <w:proofErr w:type="gramStart"/>
      <w:r w:rsidR="00B052AF">
        <w:t>language</w:t>
      </w:r>
      <w:proofErr w:type="gramEnd"/>
      <w:r w:rsidR="00B052AF">
        <w:t xml:space="preserve"> constructs</w:t>
      </w:r>
      <w:r w:rsidR="006578F7">
        <w:t xml:space="preserve"> (complex thinking, categorical thinking, psychological distancing,</w:t>
      </w:r>
      <w:r w:rsidR="00B10CA3">
        <w:t xml:space="preserve"> </w:t>
      </w:r>
      <w:r w:rsidR="006578F7">
        <w:t>cognitive processing)</w:t>
      </w:r>
      <w:r w:rsidR="00B052AF">
        <w:t>.</w:t>
      </w:r>
      <w:r w:rsidR="00717C64">
        <w:t xml:space="preserve"> These models were programmed in </w:t>
      </w:r>
      <w:r w:rsidR="00717C64">
        <w:rPr>
          <w:i/>
        </w:rPr>
        <w:t>R</w:t>
      </w:r>
      <w:r w:rsidR="00717C64">
        <w:t xml:space="preserve"> using the </w:t>
      </w:r>
      <w:commentRangeStart w:id="42"/>
      <w:proofErr w:type="spellStart"/>
      <w:r w:rsidR="00717C64">
        <w:rPr>
          <w:i/>
        </w:rPr>
        <w:t>lmer</w:t>
      </w:r>
      <w:commentRangeEnd w:id="42"/>
      <w:proofErr w:type="spellEnd"/>
      <w:r w:rsidR="00717C64">
        <w:rPr>
          <w:rStyle w:val="CommentReference"/>
        </w:rPr>
        <w:commentReference w:id="42"/>
      </w:r>
      <w:r w:rsidR="00717C64">
        <w:t xml:space="preserve"> package (</w:t>
      </w:r>
      <w:commentRangeStart w:id="43"/>
      <w:r w:rsidR="00717C64">
        <w:t>CITE</w:t>
      </w:r>
      <w:commentRangeEnd w:id="43"/>
      <w:r w:rsidR="00717C64">
        <w:rPr>
          <w:rStyle w:val="CommentReference"/>
        </w:rPr>
        <w:commentReference w:id="43"/>
      </w:r>
      <w:r w:rsidR="00717C64">
        <w:t>).</w:t>
      </w:r>
      <w:r w:rsidR="00B052AF">
        <w:t xml:space="preserve"> </w:t>
      </w:r>
      <w:r w:rsidR="006578F7">
        <w:t xml:space="preserve">See </w:t>
      </w:r>
      <w:commentRangeStart w:id="44"/>
      <w:r w:rsidR="006578F7">
        <w:t>Table</w:t>
      </w:r>
      <w:commentRangeEnd w:id="44"/>
      <w:r w:rsidR="006578F7">
        <w:rPr>
          <w:rStyle w:val="CommentReference"/>
        </w:rPr>
        <w:commentReference w:id="44"/>
      </w:r>
      <w:r w:rsidR="006578F7">
        <w:t xml:space="preserve"> 2</w:t>
      </w:r>
      <w:r w:rsidR="00B67E6F">
        <w:t xml:space="preserve"> </w:t>
      </w:r>
      <w:r w:rsidR="006578F7">
        <w:t>for model statistics and Table 3</w:t>
      </w:r>
      <w:r w:rsidR="00B67E6F">
        <w:t xml:space="preserve"> for statistics for the individual predictors of each model. </w:t>
      </w:r>
    </w:p>
    <w:p w:rsidR="00F35993" w:rsidRDefault="00820448" w:rsidP="00F35993">
      <w:pPr>
        <w:rPr>
          <w:b/>
        </w:rPr>
      </w:pPr>
      <w:r>
        <w:rPr>
          <w:b/>
        </w:rPr>
        <w:t xml:space="preserve">H1: </w:t>
      </w:r>
      <w:r w:rsidR="003204E4">
        <w:rPr>
          <w:b/>
        </w:rPr>
        <w:t>Cognitive Processing</w:t>
      </w:r>
    </w:p>
    <w:p w:rsidR="00F35993" w:rsidRDefault="00F35993" w:rsidP="00F35993">
      <w:pPr>
        <w:ind w:firstLine="720"/>
      </w:pPr>
      <w:proofErr w:type="gramStart"/>
      <w:r>
        <w:rPr>
          <w:b/>
        </w:rPr>
        <w:t>Nesting.</w:t>
      </w:r>
      <w:proofErr w:type="gramEnd"/>
      <w:r>
        <w:rPr>
          <w:b/>
        </w:rPr>
        <w:t xml:space="preserve"> </w:t>
      </w:r>
      <w:r w:rsidR="003204E4">
        <w:t>The first construct examined was cognitive processing</w:t>
      </w:r>
      <w:r w:rsidR="00F65FE1">
        <w:t xml:space="preserve"> using political party and action taken as independent variables</w:t>
      </w:r>
      <w:commentRangeStart w:id="45"/>
      <w:r w:rsidR="00F65FE1">
        <w:t>, first testing nesting variables of the speaker and the venue</w:t>
      </w:r>
      <w:r w:rsidR="003204E4">
        <w:t>. The model nested by speaker was better than the null model (</w:t>
      </w:r>
      <w:proofErr w:type="spellStart"/>
      <w:r w:rsidR="003204E4">
        <w:rPr>
          <w:rFonts w:cs="Times New Roman"/>
        </w:rPr>
        <w:t>Δ</w:t>
      </w:r>
      <w:r w:rsidR="003204E4">
        <w:t>logLikelihood</w:t>
      </w:r>
      <w:proofErr w:type="spellEnd"/>
      <w:r w:rsidR="003204E4">
        <w:t xml:space="preserve"> = 43.51, </w:t>
      </w:r>
      <w:proofErr w:type="spellStart"/>
      <w:r w:rsidR="003204E4">
        <w:rPr>
          <w:rFonts w:cs="Times New Roman"/>
        </w:rPr>
        <w:t>Δ</w:t>
      </w:r>
      <w:r w:rsidR="003204E4">
        <w:t>df</w:t>
      </w:r>
      <w:proofErr w:type="spellEnd"/>
      <w:r w:rsidR="003204E4">
        <w:t xml:space="preserve"> = 553</w:t>
      </w:r>
      <w:r>
        <w:t xml:space="preserve">, </w:t>
      </w:r>
      <w:r>
        <w:lastRenderedPageBreak/>
        <w:t xml:space="preserve">critical </w:t>
      </w:r>
      <w:r>
        <w:rPr>
          <w:rFonts w:cs="Times New Roman"/>
        </w:rPr>
        <w:t>χ</w:t>
      </w:r>
      <w:r>
        <w:rPr>
          <w:rFonts w:cs="Times New Roman"/>
          <w:vertAlign w:val="superscript"/>
        </w:rPr>
        <w:t xml:space="preserve">2 </w:t>
      </w:r>
      <w:r>
        <w:rPr>
          <w:rFonts w:cs="Times New Roman"/>
        </w:rPr>
        <w:t xml:space="preserve">= </w:t>
      </w:r>
      <w:commentRangeStart w:id="46"/>
      <w:r w:rsidR="0089571B">
        <w:rPr>
          <w:rFonts w:cs="Times New Roman"/>
        </w:rPr>
        <w:t>608</w:t>
      </w:r>
      <w:commentRangeEnd w:id="46"/>
      <w:r w:rsidR="0089571B">
        <w:rPr>
          <w:rStyle w:val="CommentReference"/>
        </w:rPr>
        <w:commentReference w:id="46"/>
      </w:r>
      <w:r w:rsidR="0089571B">
        <w:rPr>
          <w:rFonts w:cs="Times New Roman"/>
        </w:rPr>
        <w:t>.82</w:t>
      </w:r>
      <w:r w:rsidR="003204E4">
        <w:t>). Nesting by venue improved the model further (</w:t>
      </w:r>
      <w:proofErr w:type="spellStart"/>
      <w:r w:rsidR="003204E4">
        <w:rPr>
          <w:rFonts w:cs="Times New Roman"/>
        </w:rPr>
        <w:t>Δ</w:t>
      </w:r>
      <w:r w:rsidR="003204E4">
        <w:t>logLikelihood</w:t>
      </w:r>
      <w:proofErr w:type="spellEnd"/>
      <w:r w:rsidR="003204E4">
        <w:t xml:space="preserve"> = 14.44, </w:t>
      </w:r>
      <w:proofErr w:type="spellStart"/>
      <w:r w:rsidR="003204E4">
        <w:rPr>
          <w:rFonts w:cs="Times New Roman"/>
        </w:rPr>
        <w:t>Δ</w:t>
      </w:r>
      <w:r w:rsidR="003204E4">
        <w:t>df</w:t>
      </w:r>
      <w:proofErr w:type="spellEnd"/>
      <w:r w:rsidR="003204E4">
        <w:t xml:space="preserve"> = 5); therefore, additional models were nested by speaker </w:t>
      </w:r>
      <w:r w:rsidR="009551F1">
        <w:t xml:space="preserve">and venue. </w:t>
      </w:r>
      <w:commentRangeEnd w:id="45"/>
      <w:r w:rsidR="00717C64">
        <w:rPr>
          <w:rStyle w:val="CommentReference"/>
        </w:rPr>
        <w:commentReference w:id="45"/>
      </w:r>
    </w:p>
    <w:p w:rsidR="003204E4" w:rsidRDefault="009551F1" w:rsidP="00F35993">
      <w:pPr>
        <w:ind w:firstLine="720"/>
      </w:pPr>
      <w:r>
        <w:t>Party affiliation,</w:t>
      </w:r>
      <w:r w:rsidR="003204E4">
        <w:t xml:space="preserve"> action taken</w:t>
      </w:r>
      <w:r>
        <w:t>, and the</w:t>
      </w:r>
      <w:r w:rsidR="00717C64">
        <w:t>ir</w:t>
      </w:r>
      <w:r>
        <w:t xml:space="preserve"> interaction </w:t>
      </w:r>
      <w:r w:rsidR="003204E4">
        <w:t xml:space="preserve">were added into the model as predictors, </w:t>
      </w:r>
      <w:r w:rsidR="00717C64">
        <w:t xml:space="preserve">which </w:t>
      </w:r>
      <w:r w:rsidR="003204E4">
        <w:t>significantly improved the model</w:t>
      </w:r>
      <w:r w:rsidR="00717C64">
        <w:t xml:space="preserve"> over the null </w:t>
      </w:r>
      <w:r w:rsidR="00B17AF7">
        <w:t xml:space="preserve">nested </w:t>
      </w:r>
      <w:r w:rsidR="00717C64">
        <w:t>model</w:t>
      </w:r>
      <w:r w:rsidR="003204E4">
        <w:t>, (</w:t>
      </w:r>
      <w:proofErr w:type="spellStart"/>
      <w:r w:rsidR="003204E4">
        <w:rPr>
          <w:rFonts w:cs="Times New Roman"/>
        </w:rPr>
        <w:t>Δ</w:t>
      </w:r>
      <w:r w:rsidR="003204E4">
        <w:t>logLikelihood</w:t>
      </w:r>
      <w:proofErr w:type="spellEnd"/>
      <w:r w:rsidR="003204E4">
        <w:t xml:space="preserve"> = 68.56, </w:t>
      </w:r>
      <w:proofErr w:type="spellStart"/>
      <w:r w:rsidR="003204E4">
        <w:rPr>
          <w:rFonts w:cs="Times New Roman"/>
        </w:rPr>
        <w:t>Δ</w:t>
      </w:r>
      <w:r w:rsidR="003204E4">
        <w:t>df</w:t>
      </w:r>
      <w:proofErr w:type="spellEnd"/>
      <w:r w:rsidR="003204E4">
        <w:t xml:space="preserve"> = 3</w:t>
      </w:r>
      <w:r w:rsidR="00717C64">
        <w:t xml:space="preserve">, </w:t>
      </w:r>
      <w:r w:rsidR="005629EC">
        <w:t xml:space="preserve">critical </w:t>
      </w:r>
      <w:r w:rsidR="005629EC">
        <w:rPr>
          <w:rFonts w:cs="Times New Roman"/>
        </w:rPr>
        <w:t>χ</w:t>
      </w:r>
      <w:r w:rsidR="005629EC">
        <w:rPr>
          <w:rFonts w:cs="Times New Roman"/>
          <w:vertAlign w:val="superscript"/>
        </w:rPr>
        <w:t xml:space="preserve">2 </w:t>
      </w:r>
      <w:r w:rsidR="005629EC">
        <w:rPr>
          <w:rFonts w:cs="Times New Roman"/>
        </w:rPr>
        <w:t>= 7.81</w:t>
      </w:r>
      <w:r w:rsidR="003204E4">
        <w:t>).</w:t>
      </w:r>
      <w:r>
        <w:t xml:space="preserve"> </w:t>
      </w:r>
      <w:r w:rsidR="00FC04EA">
        <w:t>The predictors taken together accounted</w:t>
      </w:r>
      <w:r>
        <w:t xml:space="preserve"> for 5% of the variance in cognitive processing (</w:t>
      </w:r>
      <w:r>
        <w:rPr>
          <w:i/>
        </w:rPr>
        <w:t>R</w:t>
      </w:r>
      <w:r>
        <w:rPr>
          <w:vertAlign w:val="superscript"/>
        </w:rPr>
        <w:t>2</w:t>
      </w:r>
      <w:r>
        <w:t xml:space="preserve"> = .05). </w:t>
      </w:r>
      <w:r w:rsidR="0098364C">
        <w:t xml:space="preserve">Of the individual predictors, the interaction was significant, </w:t>
      </w:r>
      <w:commentRangeStart w:id="47"/>
      <w:r w:rsidR="0098364C">
        <w:rPr>
          <w:i/>
        </w:rPr>
        <w:t>B</w:t>
      </w:r>
      <w:commentRangeEnd w:id="47"/>
      <w:r w:rsidR="00846660">
        <w:rPr>
          <w:rStyle w:val="CommentReference"/>
        </w:rPr>
        <w:commentReference w:id="47"/>
      </w:r>
      <w:r w:rsidR="0098364C">
        <w:rPr>
          <w:i/>
        </w:rPr>
        <w:t xml:space="preserve"> </w:t>
      </w:r>
      <w:r w:rsidR="0098364C">
        <w:t xml:space="preserve">= </w:t>
      </w:r>
      <w:r w:rsidR="00846660">
        <w:t>0</w:t>
      </w:r>
      <w:r w:rsidR="0098364C">
        <w:t xml:space="preserve">.33, SE = </w:t>
      </w:r>
      <w:r w:rsidR="00846660">
        <w:t>0</w:t>
      </w:r>
      <w:r w:rsidR="0098364C">
        <w:t xml:space="preserve">.13, </w:t>
      </w:r>
      <w:proofErr w:type="gramStart"/>
      <w:r w:rsidR="0098364C">
        <w:rPr>
          <w:i/>
        </w:rPr>
        <w:t>t</w:t>
      </w:r>
      <w:r w:rsidR="00846660">
        <w:t>(</w:t>
      </w:r>
      <w:proofErr w:type="spellStart"/>
      <w:proofErr w:type="gramEnd"/>
      <w:r w:rsidR="00846660">
        <w:t>df</w:t>
      </w:r>
      <w:proofErr w:type="spellEnd"/>
      <w:r w:rsidR="00846660">
        <w:t>)</w:t>
      </w:r>
      <w:r w:rsidR="0098364C">
        <w:rPr>
          <w:i/>
        </w:rPr>
        <w:t xml:space="preserve"> </w:t>
      </w:r>
      <w:r w:rsidR="0098364C">
        <w:t>= 2.</w:t>
      </w:r>
      <w:commentRangeStart w:id="48"/>
      <w:r w:rsidR="0098364C">
        <w:t>5</w:t>
      </w:r>
      <w:commentRangeEnd w:id="48"/>
      <w:r w:rsidR="00846660">
        <w:rPr>
          <w:rStyle w:val="CommentReference"/>
        </w:rPr>
        <w:commentReference w:id="48"/>
      </w:r>
      <w:r w:rsidR="0098364C">
        <w:t xml:space="preserve">3, </w:t>
      </w:r>
      <w:r w:rsidR="0098364C">
        <w:rPr>
          <w:i/>
        </w:rPr>
        <w:t xml:space="preserve">p </w:t>
      </w:r>
      <w:r w:rsidR="00846660">
        <w:t>= .01</w:t>
      </w:r>
      <w:r w:rsidR="0098364C">
        <w:t xml:space="preserve">, </w:t>
      </w:r>
      <w:r w:rsidR="0098364C">
        <w:rPr>
          <w:i/>
        </w:rPr>
        <w:t>r</w:t>
      </w:r>
      <w:r w:rsidR="0098364C">
        <w:rPr>
          <w:vertAlign w:val="superscript"/>
        </w:rPr>
        <w:t>2</w:t>
      </w:r>
      <w:r w:rsidR="0098364C">
        <w:t xml:space="preserve"> = .04. The main effect for action taken was significant, </w:t>
      </w:r>
      <w:r w:rsidR="0098364C">
        <w:rPr>
          <w:i/>
        </w:rPr>
        <w:t xml:space="preserve">B </w:t>
      </w:r>
      <w:r w:rsidR="0098364C">
        <w:t xml:space="preserve">= </w:t>
      </w:r>
      <w:r w:rsidR="006A0D17">
        <w:t>0</w:t>
      </w:r>
      <w:r w:rsidR="0098364C">
        <w:t xml:space="preserve">.63, SE = </w:t>
      </w:r>
      <w:r w:rsidR="006A0D17">
        <w:t>0</w:t>
      </w:r>
      <w:r w:rsidR="0098364C">
        <w:t xml:space="preserve">.10, </w:t>
      </w:r>
      <w:proofErr w:type="gramStart"/>
      <w:r w:rsidR="0098364C">
        <w:rPr>
          <w:i/>
        </w:rPr>
        <w:t>t</w:t>
      </w:r>
      <w:r w:rsidR="006A0D17">
        <w:t>(</w:t>
      </w:r>
      <w:proofErr w:type="spellStart"/>
      <w:proofErr w:type="gramEnd"/>
      <w:r w:rsidR="006A0D17">
        <w:t>df</w:t>
      </w:r>
      <w:proofErr w:type="spellEnd"/>
      <w:r w:rsidR="006A0D17">
        <w:t>)</w:t>
      </w:r>
      <w:r w:rsidR="0098364C">
        <w:rPr>
          <w:i/>
        </w:rPr>
        <w:t xml:space="preserve"> </w:t>
      </w:r>
      <w:r w:rsidR="0098364C">
        <w:t xml:space="preserve">= 6.26, </w:t>
      </w:r>
      <w:r w:rsidR="0098364C">
        <w:rPr>
          <w:i/>
        </w:rPr>
        <w:t xml:space="preserve">p </w:t>
      </w:r>
      <w:r w:rsidR="0098364C">
        <w:t xml:space="preserve">&lt; .001, </w:t>
      </w:r>
      <w:r w:rsidR="0098364C">
        <w:rPr>
          <w:i/>
        </w:rPr>
        <w:t>r</w:t>
      </w:r>
      <w:r w:rsidR="0098364C">
        <w:rPr>
          <w:vertAlign w:val="superscript"/>
        </w:rPr>
        <w:t>2</w:t>
      </w:r>
      <w:r w:rsidR="0098364C">
        <w:t xml:space="preserve"> = .05, but the main effect for party affiliation was not significant, </w:t>
      </w:r>
      <w:r w:rsidR="0098364C">
        <w:rPr>
          <w:i/>
        </w:rPr>
        <w:t xml:space="preserve">B </w:t>
      </w:r>
      <w:r w:rsidR="0098364C">
        <w:t>= -</w:t>
      </w:r>
      <w:r w:rsidR="006A0D17">
        <w:t>0</w:t>
      </w:r>
      <w:r w:rsidR="0098364C">
        <w:t xml:space="preserve">.02, SE = </w:t>
      </w:r>
      <w:r w:rsidR="006A0D17">
        <w:t>0</w:t>
      </w:r>
      <w:r w:rsidR="0098364C">
        <w:t xml:space="preserve">.10, </w:t>
      </w:r>
      <w:r w:rsidR="0098364C">
        <w:rPr>
          <w:i/>
        </w:rPr>
        <w:t xml:space="preserve">t </w:t>
      </w:r>
      <w:r w:rsidR="0098364C">
        <w:t>= -</w:t>
      </w:r>
      <w:r w:rsidR="006A0D17">
        <w:t>0</w:t>
      </w:r>
      <w:r w:rsidR="0098364C">
        <w:t xml:space="preserve">.21, </w:t>
      </w:r>
      <w:r w:rsidR="0098364C">
        <w:rPr>
          <w:i/>
        </w:rPr>
        <w:t xml:space="preserve">p </w:t>
      </w:r>
      <w:r w:rsidR="0098364C">
        <w:t xml:space="preserve">= </w:t>
      </w:r>
      <w:r w:rsidR="006A0D17">
        <w:t>.84</w:t>
      </w:r>
      <w:r w:rsidR="0098364C">
        <w:t xml:space="preserve">, </w:t>
      </w:r>
      <w:r w:rsidR="0098364C">
        <w:rPr>
          <w:i/>
        </w:rPr>
        <w:t>r</w:t>
      </w:r>
      <w:r w:rsidR="0098364C">
        <w:rPr>
          <w:vertAlign w:val="superscript"/>
        </w:rPr>
        <w:t>2</w:t>
      </w:r>
      <w:r w:rsidR="0098364C">
        <w:t xml:space="preserve"> &lt; .01.</w:t>
      </w:r>
      <w:r w:rsidR="006D2FAD">
        <w:t xml:space="preserve"> Post hoc</w:t>
      </w:r>
      <w:r w:rsidR="006D2FAD">
        <w:rPr>
          <w:i/>
        </w:rPr>
        <w:t xml:space="preserve"> </w:t>
      </w:r>
      <w:r w:rsidR="006D2FAD">
        <w:t>tests were conducted in order to interpret the interaction</w:t>
      </w:r>
      <w:r w:rsidR="006A0D17">
        <w:t xml:space="preserve"> by using a simple slopes analysis and splitting on action taken</w:t>
      </w:r>
      <w:r w:rsidR="006D2FAD">
        <w:t xml:space="preserve">. When no military action was taken, there were no differences in cognitive processing between Republicans and Democrats, </w:t>
      </w:r>
      <w:r w:rsidR="006D2FAD">
        <w:rPr>
          <w:i/>
        </w:rPr>
        <w:t xml:space="preserve">B </w:t>
      </w:r>
      <w:r w:rsidR="006D2FAD">
        <w:t xml:space="preserve">= </w:t>
      </w:r>
      <w:r w:rsidR="00EC6657">
        <w:t>0</w:t>
      </w:r>
      <w:r w:rsidR="006D2FAD">
        <w:t xml:space="preserve">.04, SE = </w:t>
      </w:r>
      <w:r w:rsidR="00EC6657">
        <w:t>0</w:t>
      </w:r>
      <w:r w:rsidR="006D2FAD">
        <w:t xml:space="preserve">.11, </w:t>
      </w:r>
      <w:proofErr w:type="gramStart"/>
      <w:r w:rsidR="006D2FAD">
        <w:rPr>
          <w:i/>
        </w:rPr>
        <w:t>t</w:t>
      </w:r>
      <w:r w:rsidR="00EC6657">
        <w:t>(</w:t>
      </w:r>
      <w:proofErr w:type="spellStart"/>
      <w:proofErr w:type="gramEnd"/>
      <w:r w:rsidR="00EC6657">
        <w:t>df</w:t>
      </w:r>
      <w:proofErr w:type="spellEnd"/>
      <w:r w:rsidR="00EC6657">
        <w:t>)</w:t>
      </w:r>
      <w:r w:rsidR="006D2FAD">
        <w:rPr>
          <w:i/>
        </w:rPr>
        <w:t xml:space="preserve"> </w:t>
      </w:r>
      <w:r w:rsidR="006D2FAD">
        <w:t>= -</w:t>
      </w:r>
      <w:r w:rsidR="00EC6657">
        <w:t>0</w:t>
      </w:r>
      <w:r w:rsidR="006D2FAD">
        <w:t xml:space="preserve">.34, </w:t>
      </w:r>
      <w:r w:rsidR="006D2FAD">
        <w:rPr>
          <w:i/>
        </w:rPr>
        <w:t xml:space="preserve">p </w:t>
      </w:r>
      <w:r w:rsidR="00EC6657">
        <w:t>= .74</w:t>
      </w:r>
      <w:r w:rsidR="006D2FAD">
        <w:t xml:space="preserve">. However, when military was taken, </w:t>
      </w:r>
      <w:r w:rsidR="00425F50">
        <w:t xml:space="preserve">Democrats used more cognitive processing than Republicans, </w:t>
      </w:r>
      <w:r w:rsidR="00425F50">
        <w:rPr>
          <w:i/>
        </w:rPr>
        <w:t xml:space="preserve">B </w:t>
      </w:r>
      <w:r w:rsidR="00425F50">
        <w:t xml:space="preserve">= </w:t>
      </w:r>
      <w:r w:rsidR="000C2BAD">
        <w:t>0</w:t>
      </w:r>
      <w:r w:rsidR="00425F50">
        <w:t xml:space="preserve">.31, SE = </w:t>
      </w:r>
      <w:r w:rsidR="000C2BAD">
        <w:t>0.</w:t>
      </w:r>
      <w:r w:rsidR="00425F50">
        <w:t xml:space="preserve">11, </w:t>
      </w:r>
      <w:proofErr w:type="gramStart"/>
      <w:r w:rsidR="00425F50">
        <w:rPr>
          <w:i/>
        </w:rPr>
        <w:t>t</w:t>
      </w:r>
      <w:r w:rsidR="000C2BAD">
        <w:t>(</w:t>
      </w:r>
      <w:proofErr w:type="spellStart"/>
      <w:proofErr w:type="gramEnd"/>
      <w:r w:rsidR="000C2BAD">
        <w:t>df</w:t>
      </w:r>
      <w:proofErr w:type="spellEnd"/>
      <w:r w:rsidR="000C2BAD">
        <w:t>)</w:t>
      </w:r>
      <w:r w:rsidR="00425F50">
        <w:rPr>
          <w:i/>
        </w:rPr>
        <w:t xml:space="preserve"> </w:t>
      </w:r>
      <w:r w:rsidR="00425F50">
        <w:t xml:space="preserve">= 2.72, </w:t>
      </w:r>
      <w:r w:rsidR="00425F50">
        <w:rPr>
          <w:i/>
        </w:rPr>
        <w:t xml:space="preserve">p </w:t>
      </w:r>
      <w:r w:rsidR="000C2BAD">
        <w:t>&lt;</w:t>
      </w:r>
      <w:r w:rsidR="00425F50">
        <w:t xml:space="preserve"> .0</w:t>
      </w:r>
      <w:r w:rsidR="000C2BAD">
        <w:t>1</w:t>
      </w:r>
      <w:r w:rsidR="00425F50">
        <w:t xml:space="preserve">. </w:t>
      </w:r>
      <w:r w:rsidR="00D23C77">
        <w:t xml:space="preserve">See </w:t>
      </w:r>
      <w:r w:rsidR="00E178D3">
        <w:t>F</w:t>
      </w:r>
      <w:r w:rsidR="00D23C77">
        <w:t xml:space="preserve">igure 1 for graph of interaction. </w:t>
      </w:r>
    </w:p>
    <w:p w:rsidR="00EF28B7" w:rsidRDefault="00EF28B7" w:rsidP="00EF28B7">
      <w:pPr>
        <w:rPr>
          <w:b/>
        </w:rPr>
      </w:pPr>
      <w:r>
        <w:rPr>
          <w:b/>
        </w:rPr>
        <w:t>H2: Psychological Distancing</w:t>
      </w:r>
    </w:p>
    <w:p w:rsidR="00EF28B7" w:rsidRPr="006D2FAD" w:rsidRDefault="00EF28B7" w:rsidP="00F96CBA">
      <w:pPr>
        <w:ind w:firstLine="720"/>
      </w:pPr>
      <w:r>
        <w:t xml:space="preserve">The next model examined psychological distancing as an outcome, again with nesting by senator and venue, and party affiliation and action taken as predictors. </w:t>
      </w:r>
      <w:commentRangeStart w:id="49"/>
      <w:r>
        <w:t>The model nested by speaker was better than the null model (</w:t>
      </w:r>
      <w:proofErr w:type="spellStart"/>
      <w:r>
        <w:rPr>
          <w:rFonts w:cs="Times New Roman"/>
        </w:rPr>
        <w:t>Δ</w:t>
      </w:r>
      <w:r>
        <w:t>logLikelihood</w:t>
      </w:r>
      <w:proofErr w:type="spellEnd"/>
      <w:r>
        <w:t xml:space="preserve"> = 203.93, </w:t>
      </w:r>
      <w:proofErr w:type="spellStart"/>
      <w:r>
        <w:rPr>
          <w:rFonts w:cs="Times New Roman"/>
        </w:rPr>
        <w:t>Δ</w:t>
      </w:r>
      <w:r>
        <w:t>df</w:t>
      </w:r>
      <w:proofErr w:type="spellEnd"/>
      <w:r>
        <w:t xml:space="preserve"> = 553). Nesting by venue further improved the model (</w:t>
      </w:r>
      <w:proofErr w:type="spellStart"/>
      <w:r>
        <w:rPr>
          <w:rFonts w:cs="Times New Roman"/>
        </w:rPr>
        <w:t>Δ</w:t>
      </w:r>
      <w:r>
        <w:t>logLikelihood</w:t>
      </w:r>
      <w:proofErr w:type="spellEnd"/>
      <w:r>
        <w:t xml:space="preserve"> = 362.56, </w:t>
      </w:r>
      <w:proofErr w:type="spellStart"/>
      <w:r>
        <w:rPr>
          <w:rFonts w:cs="Times New Roman"/>
        </w:rPr>
        <w:t>Δ</w:t>
      </w:r>
      <w:r>
        <w:t>df</w:t>
      </w:r>
      <w:proofErr w:type="spellEnd"/>
      <w:r>
        <w:t xml:space="preserve"> = 5). </w:t>
      </w:r>
      <w:commentRangeEnd w:id="49"/>
      <w:r>
        <w:rPr>
          <w:rStyle w:val="CommentReference"/>
        </w:rPr>
        <w:commentReference w:id="49"/>
      </w:r>
      <w:r>
        <w:t xml:space="preserve">The model with predictors </w:t>
      </w:r>
      <w:r w:rsidR="00B17AF7">
        <w:t>was significant over the null nested model</w:t>
      </w:r>
      <w:r>
        <w:t xml:space="preserve"> (</w:t>
      </w:r>
      <w:proofErr w:type="spellStart"/>
      <w:r>
        <w:rPr>
          <w:rFonts w:cs="Times New Roman"/>
        </w:rPr>
        <w:t>Δ</w:t>
      </w:r>
      <w:r>
        <w:t>logLikelihood</w:t>
      </w:r>
      <w:proofErr w:type="spellEnd"/>
      <w:r>
        <w:t xml:space="preserve"> = 16.49, </w:t>
      </w:r>
      <w:proofErr w:type="spellStart"/>
      <w:r>
        <w:rPr>
          <w:rFonts w:cs="Times New Roman"/>
        </w:rPr>
        <w:t>Δ</w:t>
      </w:r>
      <w:r>
        <w:t>df</w:t>
      </w:r>
      <w:proofErr w:type="spellEnd"/>
      <w:r>
        <w:t xml:space="preserve"> = 3</w:t>
      </w:r>
      <w:r w:rsidR="00B17AF7">
        <w:t xml:space="preserve">, critical </w:t>
      </w:r>
      <w:r w:rsidR="00B17AF7">
        <w:rPr>
          <w:rFonts w:cs="Times New Roman"/>
        </w:rPr>
        <w:t>χ</w:t>
      </w:r>
      <w:r w:rsidR="00B17AF7">
        <w:rPr>
          <w:rFonts w:cs="Times New Roman"/>
          <w:vertAlign w:val="superscript"/>
        </w:rPr>
        <w:t xml:space="preserve">2 </w:t>
      </w:r>
      <w:r w:rsidR="00B17AF7">
        <w:rPr>
          <w:rFonts w:cs="Times New Roman"/>
        </w:rPr>
        <w:t>= 7.</w:t>
      </w:r>
      <w:commentRangeStart w:id="50"/>
      <w:r w:rsidR="00B17AF7">
        <w:rPr>
          <w:rFonts w:cs="Times New Roman"/>
        </w:rPr>
        <w:t>81</w:t>
      </w:r>
      <w:commentRangeEnd w:id="50"/>
      <w:r w:rsidR="008F7579">
        <w:rPr>
          <w:rStyle w:val="CommentReference"/>
        </w:rPr>
        <w:commentReference w:id="50"/>
      </w:r>
      <w:r>
        <w:t xml:space="preserve">). The interaction effect was not significant, </w:t>
      </w:r>
      <w:r>
        <w:rPr>
          <w:i/>
        </w:rPr>
        <w:t xml:space="preserve">B </w:t>
      </w:r>
      <w:r>
        <w:t xml:space="preserve">= -0.12, SE = 0.24, </w:t>
      </w:r>
      <w:proofErr w:type="gramStart"/>
      <w:r>
        <w:rPr>
          <w:i/>
        </w:rPr>
        <w:t>t</w:t>
      </w:r>
      <w:r w:rsidR="00B17AF7">
        <w:t>(</w:t>
      </w:r>
      <w:proofErr w:type="spellStart"/>
      <w:proofErr w:type="gramEnd"/>
      <w:r w:rsidR="00B17AF7">
        <w:t>df</w:t>
      </w:r>
      <w:proofErr w:type="spellEnd"/>
      <w:r w:rsidR="00B17AF7">
        <w:t>)</w:t>
      </w:r>
      <w:r>
        <w:rPr>
          <w:i/>
        </w:rPr>
        <w:t xml:space="preserve"> </w:t>
      </w:r>
      <w:r>
        <w:t>= -</w:t>
      </w:r>
      <w:r w:rsidR="00B17AF7">
        <w:t>0</w:t>
      </w:r>
      <w:r>
        <w:t xml:space="preserve">.50, </w:t>
      </w:r>
      <w:r>
        <w:rPr>
          <w:i/>
        </w:rPr>
        <w:t xml:space="preserve">p </w:t>
      </w:r>
      <w:r w:rsidR="00B17AF7">
        <w:t>= .62</w:t>
      </w:r>
      <w:r>
        <w:t xml:space="preserve">, </w:t>
      </w:r>
      <w:r>
        <w:rPr>
          <w:i/>
        </w:rPr>
        <w:t>r</w:t>
      </w:r>
      <w:r>
        <w:rPr>
          <w:vertAlign w:val="superscript"/>
        </w:rPr>
        <w:t>2</w:t>
      </w:r>
      <w:r>
        <w:t xml:space="preserve"> = .01. The main effect for party affiliation was not significant, </w:t>
      </w:r>
      <w:r>
        <w:rPr>
          <w:i/>
        </w:rPr>
        <w:t xml:space="preserve">B </w:t>
      </w:r>
      <w:r>
        <w:t xml:space="preserve">= </w:t>
      </w:r>
      <w:r w:rsidR="00B17AF7">
        <w:t>0</w:t>
      </w:r>
      <w:r>
        <w:t xml:space="preserve">.34, SE = </w:t>
      </w:r>
      <w:r w:rsidR="00B17AF7">
        <w:t>0</w:t>
      </w:r>
      <w:r>
        <w:t xml:space="preserve">.22, </w:t>
      </w:r>
      <w:proofErr w:type="gramStart"/>
      <w:r>
        <w:rPr>
          <w:i/>
        </w:rPr>
        <w:t>t</w:t>
      </w:r>
      <w:r w:rsidR="00B17AF7">
        <w:t>(</w:t>
      </w:r>
      <w:proofErr w:type="spellStart"/>
      <w:proofErr w:type="gramEnd"/>
      <w:r w:rsidR="00B17AF7">
        <w:t>df</w:t>
      </w:r>
      <w:proofErr w:type="spellEnd"/>
      <w:r w:rsidR="00B17AF7">
        <w:t>)</w:t>
      </w:r>
      <w:r>
        <w:rPr>
          <w:i/>
        </w:rPr>
        <w:t xml:space="preserve"> </w:t>
      </w:r>
      <w:r>
        <w:t xml:space="preserve">= 1.52, </w:t>
      </w:r>
      <w:r>
        <w:rPr>
          <w:i/>
        </w:rPr>
        <w:t xml:space="preserve">p </w:t>
      </w:r>
      <w:r w:rsidR="00B17AF7">
        <w:t>= .13</w:t>
      </w:r>
      <w:r>
        <w:t xml:space="preserve">, </w:t>
      </w:r>
      <w:r>
        <w:rPr>
          <w:i/>
        </w:rPr>
        <w:t>r</w:t>
      </w:r>
      <w:r>
        <w:rPr>
          <w:vertAlign w:val="superscript"/>
        </w:rPr>
        <w:t>2</w:t>
      </w:r>
      <w:r w:rsidR="00B17AF7">
        <w:t xml:space="preserve"> &lt; .01. However, t</w:t>
      </w:r>
      <w:r>
        <w:t xml:space="preserve">he main effect for action taken was significant, </w:t>
      </w:r>
      <w:r>
        <w:rPr>
          <w:i/>
        </w:rPr>
        <w:t xml:space="preserve">B </w:t>
      </w:r>
      <w:r>
        <w:t>= -</w:t>
      </w:r>
      <w:r w:rsidR="00B17AF7">
        <w:t>0</w:t>
      </w:r>
      <w:r>
        <w:t xml:space="preserve">.63, SE = </w:t>
      </w:r>
      <w:r w:rsidR="00B17AF7">
        <w:t>0</w:t>
      </w:r>
      <w:r>
        <w:t xml:space="preserve">.18, </w:t>
      </w:r>
      <w:proofErr w:type="gramStart"/>
      <w:r>
        <w:rPr>
          <w:i/>
        </w:rPr>
        <w:t>t</w:t>
      </w:r>
      <w:r w:rsidR="00B17AF7">
        <w:t>(</w:t>
      </w:r>
      <w:proofErr w:type="spellStart"/>
      <w:proofErr w:type="gramEnd"/>
      <w:r w:rsidR="00B17AF7">
        <w:t>df</w:t>
      </w:r>
      <w:proofErr w:type="spellEnd"/>
      <w:r w:rsidR="00B17AF7">
        <w:t>)</w:t>
      </w:r>
      <w:r>
        <w:rPr>
          <w:i/>
        </w:rPr>
        <w:t xml:space="preserve"> </w:t>
      </w:r>
      <w:r>
        <w:t>= -</w:t>
      </w:r>
      <w:r>
        <w:lastRenderedPageBreak/>
        <w:t xml:space="preserve">3.41, </w:t>
      </w:r>
      <w:r>
        <w:rPr>
          <w:i/>
        </w:rPr>
        <w:t xml:space="preserve">p </w:t>
      </w:r>
      <w:r>
        <w:t xml:space="preserve">&lt; .001, </w:t>
      </w:r>
      <w:r>
        <w:rPr>
          <w:i/>
        </w:rPr>
        <w:t>r</w:t>
      </w:r>
      <w:r>
        <w:rPr>
          <w:vertAlign w:val="superscript"/>
        </w:rPr>
        <w:t>2</w:t>
      </w:r>
      <w:r>
        <w:t xml:space="preserve"> = .02. Less psychological distancing was used when action was taken</w:t>
      </w:r>
      <w:r w:rsidR="00F96CBA">
        <w:t xml:space="preserve"> than when action was not taken</w:t>
      </w:r>
      <w:r>
        <w:t xml:space="preserve">. </w:t>
      </w:r>
      <w:r w:rsidR="00B17AF7">
        <w:t>See Figure 2</w:t>
      </w:r>
      <w:r>
        <w:t xml:space="preserve"> for graph of m</w:t>
      </w:r>
      <w:r w:rsidR="00F96CBA">
        <w:t>ain effect</w:t>
      </w:r>
      <w:r>
        <w:t xml:space="preserve">. </w:t>
      </w:r>
      <w:r w:rsidR="00F96CBA">
        <w:t xml:space="preserve">The values for these predictors are overall quite low, indicating less psychological distancing (i.e. more concrete, attached language) than average for the Congressional </w:t>
      </w:r>
      <w:commentRangeStart w:id="51"/>
      <w:r w:rsidR="00F96CBA">
        <w:t>Record</w:t>
      </w:r>
      <w:commentRangeEnd w:id="51"/>
      <w:r w:rsidR="00F96CBA">
        <w:rPr>
          <w:rStyle w:val="CommentReference"/>
        </w:rPr>
        <w:commentReference w:id="51"/>
      </w:r>
      <w:r w:rsidR="00F96CBA">
        <w:t>.</w:t>
      </w:r>
    </w:p>
    <w:p w:rsidR="00EF28B7" w:rsidRDefault="002C524D" w:rsidP="00EF28B7">
      <w:pPr>
        <w:rPr>
          <w:b/>
        </w:rPr>
      </w:pPr>
      <w:r>
        <w:rPr>
          <w:b/>
        </w:rPr>
        <w:t xml:space="preserve">H3: </w:t>
      </w:r>
      <w:r w:rsidR="00EF28B7">
        <w:rPr>
          <w:b/>
        </w:rPr>
        <w:t>Categorical Thinking</w:t>
      </w:r>
      <w:r w:rsidR="003204E4" w:rsidRPr="003204E4">
        <w:rPr>
          <w:b/>
        </w:rPr>
        <w:t xml:space="preserve"> </w:t>
      </w:r>
    </w:p>
    <w:p w:rsidR="003204E4" w:rsidRPr="00C31158" w:rsidRDefault="00C31158" w:rsidP="00EF28B7">
      <w:pPr>
        <w:ind w:firstLine="720"/>
      </w:pPr>
      <w:commentRangeStart w:id="52"/>
      <w:r>
        <w:t>The model nested by speaker was better than the null model (</w:t>
      </w:r>
      <w:proofErr w:type="spellStart"/>
      <w:r>
        <w:rPr>
          <w:rFonts w:cs="Times New Roman"/>
        </w:rPr>
        <w:t>Δ</w:t>
      </w:r>
      <w:r>
        <w:t>logLikelihood</w:t>
      </w:r>
      <w:proofErr w:type="spellEnd"/>
      <w:r>
        <w:t xml:space="preserve"> = 199.74, </w:t>
      </w:r>
      <w:proofErr w:type="spellStart"/>
      <w:r>
        <w:rPr>
          <w:rFonts w:cs="Times New Roman"/>
        </w:rPr>
        <w:t>Δ</w:t>
      </w:r>
      <w:r>
        <w:t>df</w:t>
      </w:r>
      <w:proofErr w:type="spellEnd"/>
      <w:r>
        <w:t xml:space="preserve"> = 553), and nesting by venue improved the model (</w:t>
      </w:r>
      <w:proofErr w:type="spellStart"/>
      <w:r>
        <w:rPr>
          <w:rFonts w:cs="Times New Roman"/>
        </w:rPr>
        <w:t>Δ</w:t>
      </w:r>
      <w:r>
        <w:t>logLikelihood</w:t>
      </w:r>
      <w:proofErr w:type="spellEnd"/>
      <w:r>
        <w:t xml:space="preserve"> = 207.82, </w:t>
      </w:r>
      <w:proofErr w:type="spellStart"/>
      <w:r>
        <w:rPr>
          <w:rFonts w:cs="Times New Roman"/>
        </w:rPr>
        <w:t>Δ</w:t>
      </w:r>
      <w:r>
        <w:t>df</w:t>
      </w:r>
      <w:proofErr w:type="spellEnd"/>
      <w:r>
        <w:t xml:space="preserve"> = 5). </w:t>
      </w:r>
      <w:commentRangeEnd w:id="52"/>
      <w:r w:rsidR="002C524D">
        <w:rPr>
          <w:rStyle w:val="CommentReference"/>
        </w:rPr>
        <w:commentReference w:id="52"/>
      </w:r>
      <w:r w:rsidR="00DD499F">
        <w:t>Party affiliation, action taken, and the</w:t>
      </w:r>
      <w:r w:rsidR="002C524D">
        <w:t xml:space="preserve">ir interaction </w:t>
      </w:r>
      <w:r w:rsidR="00DD499F">
        <w:t xml:space="preserve">were added as predictors to the </w:t>
      </w:r>
      <w:r w:rsidR="002C524D">
        <w:t xml:space="preserve">null </w:t>
      </w:r>
      <w:r w:rsidR="00DD499F">
        <w:t>mod</w:t>
      </w:r>
      <w:r w:rsidR="00342765">
        <w:t>el nested by speaker and venue</w:t>
      </w:r>
      <w:r w:rsidR="002C524D">
        <w:t xml:space="preserve"> predicting categorical thinking. This addition</w:t>
      </w:r>
      <w:r w:rsidR="00342765">
        <w:t xml:space="preserve"> significantly improved the model (</w:t>
      </w:r>
      <w:proofErr w:type="spellStart"/>
      <w:r w:rsidR="00342765">
        <w:rPr>
          <w:rFonts w:cs="Times New Roman"/>
        </w:rPr>
        <w:t>Δ</w:t>
      </w:r>
      <w:r w:rsidR="00342765">
        <w:t>logLikelihood</w:t>
      </w:r>
      <w:proofErr w:type="spellEnd"/>
      <w:r w:rsidR="00342765">
        <w:t xml:space="preserve"> = 25.01, </w:t>
      </w:r>
      <w:proofErr w:type="spellStart"/>
      <w:r w:rsidR="00342765">
        <w:rPr>
          <w:rFonts w:cs="Times New Roman"/>
        </w:rPr>
        <w:t>Δ</w:t>
      </w:r>
      <w:r w:rsidR="00342765">
        <w:t>df</w:t>
      </w:r>
      <w:proofErr w:type="spellEnd"/>
      <w:r w:rsidR="00342765">
        <w:t xml:space="preserve"> = 3</w:t>
      </w:r>
      <w:r w:rsidR="002C524D">
        <w:t xml:space="preserve">, </w:t>
      </w:r>
      <w:r w:rsidR="004B39E1">
        <w:t xml:space="preserve">critical </w:t>
      </w:r>
      <w:r w:rsidR="004B39E1">
        <w:rPr>
          <w:rFonts w:cs="Times New Roman"/>
        </w:rPr>
        <w:t>χ</w:t>
      </w:r>
      <w:r w:rsidR="004B39E1">
        <w:rPr>
          <w:rFonts w:cs="Times New Roman"/>
          <w:vertAlign w:val="superscript"/>
        </w:rPr>
        <w:t xml:space="preserve">2 </w:t>
      </w:r>
      <w:r w:rsidR="004B39E1">
        <w:rPr>
          <w:rFonts w:cs="Times New Roman"/>
        </w:rPr>
        <w:t>= 7.81</w:t>
      </w:r>
      <w:r w:rsidR="00342765">
        <w:t>). The predictors taken together accounted for 2% of the variance in categorical thinking (</w:t>
      </w:r>
      <w:r w:rsidR="00342765">
        <w:rPr>
          <w:i/>
        </w:rPr>
        <w:t>R</w:t>
      </w:r>
      <w:r w:rsidR="00342765">
        <w:rPr>
          <w:vertAlign w:val="superscript"/>
        </w:rPr>
        <w:t>2</w:t>
      </w:r>
      <w:r w:rsidR="00342765">
        <w:t xml:space="preserve"> = .02). The interaction effect was not significant, </w:t>
      </w:r>
      <w:r w:rsidR="00342765">
        <w:rPr>
          <w:i/>
        </w:rPr>
        <w:t xml:space="preserve">B </w:t>
      </w:r>
      <w:r w:rsidR="00342765">
        <w:t>= -</w:t>
      </w:r>
      <w:r w:rsidR="00F84CA2">
        <w:t>0</w:t>
      </w:r>
      <w:r w:rsidR="00342765">
        <w:t xml:space="preserve">.04, SE = </w:t>
      </w:r>
      <w:r w:rsidR="00F84CA2">
        <w:t>0</w:t>
      </w:r>
      <w:r w:rsidR="00342765">
        <w:t xml:space="preserve">.20, </w:t>
      </w:r>
      <w:proofErr w:type="gramStart"/>
      <w:r w:rsidR="00342765">
        <w:rPr>
          <w:i/>
        </w:rPr>
        <w:t>t</w:t>
      </w:r>
      <w:r w:rsidR="00F84CA2">
        <w:t>(</w:t>
      </w:r>
      <w:proofErr w:type="spellStart"/>
      <w:proofErr w:type="gramEnd"/>
      <w:r w:rsidR="00F84CA2">
        <w:t>df</w:t>
      </w:r>
      <w:proofErr w:type="spellEnd"/>
      <w:r w:rsidR="00F84CA2">
        <w:t>)</w:t>
      </w:r>
      <w:r w:rsidR="00342765">
        <w:rPr>
          <w:i/>
        </w:rPr>
        <w:t xml:space="preserve"> </w:t>
      </w:r>
      <w:r w:rsidR="00342765">
        <w:t>= -</w:t>
      </w:r>
      <w:r w:rsidR="00F84CA2">
        <w:t>0</w:t>
      </w:r>
      <w:r w:rsidR="00342765">
        <w:t xml:space="preserve">.18, </w:t>
      </w:r>
      <w:r w:rsidR="00342765">
        <w:rPr>
          <w:i/>
        </w:rPr>
        <w:t xml:space="preserve">p </w:t>
      </w:r>
      <w:r w:rsidR="00F84CA2">
        <w:t>= .86</w:t>
      </w:r>
      <w:r w:rsidR="00342765">
        <w:t xml:space="preserve">, </w:t>
      </w:r>
      <w:r w:rsidR="00342765">
        <w:rPr>
          <w:i/>
        </w:rPr>
        <w:t>r</w:t>
      </w:r>
      <w:r w:rsidR="00342765">
        <w:rPr>
          <w:vertAlign w:val="superscript"/>
        </w:rPr>
        <w:t>2</w:t>
      </w:r>
      <w:r w:rsidR="00906F98">
        <w:t xml:space="preserve"> = .01; however</w:t>
      </w:r>
      <w:r w:rsidR="00F84CA2">
        <w:t>,</w:t>
      </w:r>
      <w:r w:rsidR="00906F98">
        <w:t xml:space="preserve"> both the main effects for action taken, </w:t>
      </w:r>
      <w:r w:rsidR="00906F98">
        <w:rPr>
          <w:i/>
        </w:rPr>
        <w:t xml:space="preserve">B </w:t>
      </w:r>
      <w:r w:rsidR="00906F98">
        <w:t>= -</w:t>
      </w:r>
      <w:r w:rsidR="00F84CA2">
        <w:t>0</w:t>
      </w:r>
      <w:r w:rsidR="00906F98">
        <w:t xml:space="preserve">.67, SE = </w:t>
      </w:r>
      <w:r w:rsidR="00F84CA2">
        <w:t>0</w:t>
      </w:r>
      <w:r w:rsidR="00906F98">
        <w:t xml:space="preserve">.15, </w:t>
      </w:r>
      <w:r w:rsidR="00906F98">
        <w:rPr>
          <w:i/>
        </w:rPr>
        <w:t>t</w:t>
      </w:r>
      <w:r w:rsidR="00F84CA2">
        <w:t>(</w:t>
      </w:r>
      <w:proofErr w:type="spellStart"/>
      <w:r w:rsidR="00F84CA2">
        <w:t>df</w:t>
      </w:r>
      <w:proofErr w:type="spellEnd"/>
      <w:r w:rsidR="00F84CA2">
        <w:t>)</w:t>
      </w:r>
      <w:r w:rsidR="00906F98">
        <w:rPr>
          <w:i/>
        </w:rPr>
        <w:t xml:space="preserve"> </w:t>
      </w:r>
      <w:r w:rsidR="00906F98">
        <w:t xml:space="preserve">= -4.36, </w:t>
      </w:r>
      <w:r w:rsidR="00906F98">
        <w:rPr>
          <w:i/>
        </w:rPr>
        <w:t xml:space="preserve">p </w:t>
      </w:r>
      <w:r w:rsidR="00906F98">
        <w:t xml:space="preserve">&lt; .001, </w:t>
      </w:r>
      <w:r w:rsidR="00906F98">
        <w:rPr>
          <w:i/>
        </w:rPr>
        <w:t>r</w:t>
      </w:r>
      <w:r w:rsidR="00906F98">
        <w:rPr>
          <w:vertAlign w:val="superscript"/>
        </w:rPr>
        <w:t>2</w:t>
      </w:r>
      <w:r w:rsidR="00906F98">
        <w:t xml:space="preserve"> = .02, and party affiliation, </w:t>
      </w:r>
      <w:r w:rsidR="00906F98">
        <w:rPr>
          <w:i/>
        </w:rPr>
        <w:t xml:space="preserve">B </w:t>
      </w:r>
      <w:r w:rsidR="000C7503">
        <w:t xml:space="preserve">= </w:t>
      </w:r>
      <w:r w:rsidR="00F84CA2">
        <w:t>0</w:t>
      </w:r>
      <w:r w:rsidR="000C7503">
        <w:t xml:space="preserve">.43, SE = </w:t>
      </w:r>
      <w:r w:rsidR="00F84CA2">
        <w:t>0</w:t>
      </w:r>
      <w:r w:rsidR="000C7503">
        <w:t>.18</w:t>
      </w:r>
      <w:r w:rsidR="00906F98">
        <w:t xml:space="preserve">, </w:t>
      </w:r>
      <w:r w:rsidR="00906F98">
        <w:rPr>
          <w:i/>
        </w:rPr>
        <w:t>t</w:t>
      </w:r>
      <w:r w:rsidR="00F84CA2">
        <w:t>(</w:t>
      </w:r>
      <w:proofErr w:type="spellStart"/>
      <w:r w:rsidR="00F84CA2">
        <w:t>df</w:t>
      </w:r>
      <w:proofErr w:type="spellEnd"/>
      <w:r w:rsidR="00F84CA2">
        <w:t>)</w:t>
      </w:r>
      <w:r w:rsidR="00906F98">
        <w:rPr>
          <w:i/>
        </w:rPr>
        <w:t xml:space="preserve"> </w:t>
      </w:r>
      <w:r w:rsidR="000C7503">
        <w:t>= 2.34</w:t>
      </w:r>
      <w:r w:rsidR="00906F98">
        <w:t xml:space="preserve">, </w:t>
      </w:r>
      <w:r w:rsidR="00906F98">
        <w:rPr>
          <w:i/>
        </w:rPr>
        <w:t xml:space="preserve">p </w:t>
      </w:r>
      <w:r w:rsidR="00F84CA2">
        <w:t>= .02</w:t>
      </w:r>
      <w:r w:rsidR="00906F98">
        <w:t xml:space="preserve">, </w:t>
      </w:r>
      <w:r w:rsidR="00906F98">
        <w:rPr>
          <w:i/>
        </w:rPr>
        <w:t>r</w:t>
      </w:r>
      <w:r w:rsidR="00906F98">
        <w:rPr>
          <w:vertAlign w:val="superscript"/>
        </w:rPr>
        <w:t>2</w:t>
      </w:r>
      <w:r w:rsidR="000C7503">
        <w:t xml:space="preserve"> &lt;</w:t>
      </w:r>
      <w:r w:rsidR="00906F98">
        <w:t xml:space="preserve"> .01, were significant. </w:t>
      </w:r>
      <w:r w:rsidR="000C7503">
        <w:t xml:space="preserve">These effects </w:t>
      </w:r>
      <w:r w:rsidR="000D2681">
        <w:t xml:space="preserve">indicated that </w:t>
      </w:r>
      <w:r w:rsidR="000C7503">
        <w:t>less categorical thinking</w:t>
      </w:r>
      <w:r w:rsidR="000D2681">
        <w:t xml:space="preserve"> (i.e. less dichotomous language)</w:t>
      </w:r>
      <w:r w:rsidR="000C7503">
        <w:t xml:space="preserve"> was used when discussing regions in which military action was taken, and Democrat</w:t>
      </w:r>
      <w:r w:rsidR="000D2681">
        <w:t>s</w:t>
      </w:r>
      <w:r w:rsidR="000C7503">
        <w:t xml:space="preserve"> typically used more categorical thinking</w:t>
      </w:r>
      <w:r w:rsidR="000D2681">
        <w:t>, albeit with a small</w:t>
      </w:r>
      <w:r w:rsidR="000C7503">
        <w:t xml:space="preserve"> effect. </w:t>
      </w:r>
      <w:r w:rsidR="000D2681">
        <w:t>See F</w:t>
      </w:r>
      <w:r w:rsidR="00D23C77">
        <w:t xml:space="preserve">igure </w:t>
      </w:r>
      <w:r w:rsidR="000D2681">
        <w:t>3</w:t>
      </w:r>
      <w:r w:rsidR="00D23C77">
        <w:t xml:space="preserve"> for graph of main effect</w:t>
      </w:r>
      <w:r w:rsidR="00B8409A">
        <w:t>s</w:t>
      </w:r>
      <w:r w:rsidR="00D23C77">
        <w:t>.</w:t>
      </w:r>
    </w:p>
    <w:p w:rsidR="00EF28B7" w:rsidRDefault="00AE6D9C" w:rsidP="002A0C66">
      <w:pPr>
        <w:rPr>
          <w:b/>
        </w:rPr>
      </w:pPr>
      <w:commentRangeStart w:id="53"/>
      <w:r>
        <w:rPr>
          <w:b/>
        </w:rPr>
        <w:t>H</w:t>
      </w:r>
      <w:commentRangeEnd w:id="53"/>
      <w:r>
        <w:rPr>
          <w:rStyle w:val="CommentReference"/>
        </w:rPr>
        <w:commentReference w:id="53"/>
      </w:r>
      <w:r>
        <w:rPr>
          <w:b/>
        </w:rPr>
        <w:t xml:space="preserve">3: </w:t>
      </w:r>
      <w:r w:rsidR="003204E4">
        <w:rPr>
          <w:b/>
        </w:rPr>
        <w:t>Complex Thinking</w:t>
      </w:r>
    </w:p>
    <w:p w:rsidR="002A0C66" w:rsidRPr="00953274" w:rsidRDefault="003F55F9" w:rsidP="00B17AF7">
      <w:pPr>
        <w:ind w:firstLine="720"/>
      </w:pPr>
      <w:r>
        <w:t xml:space="preserve">The </w:t>
      </w:r>
      <w:r w:rsidR="00E14651">
        <w:t>final</w:t>
      </w:r>
      <w:r>
        <w:t xml:space="preserve"> model used complex thinking as an outcome</w:t>
      </w:r>
      <w:r w:rsidR="00BD1696">
        <w:t xml:space="preserve"> with the same nested variables as described previously</w:t>
      </w:r>
      <w:r>
        <w:t xml:space="preserve">. </w:t>
      </w:r>
      <w:commentRangeStart w:id="54"/>
      <w:r>
        <w:t>The model nested by speaker and venue was better than the model nested only by speaker (</w:t>
      </w:r>
      <w:proofErr w:type="spellStart"/>
      <w:r>
        <w:rPr>
          <w:rFonts w:cs="Times New Roman"/>
        </w:rPr>
        <w:t>Δ</w:t>
      </w:r>
      <w:r>
        <w:t>logLikelihood</w:t>
      </w:r>
      <w:proofErr w:type="spellEnd"/>
      <w:r>
        <w:t xml:space="preserve"> = 40.18, </w:t>
      </w:r>
      <w:proofErr w:type="spellStart"/>
      <w:r>
        <w:rPr>
          <w:rFonts w:cs="Times New Roman"/>
        </w:rPr>
        <w:t>Δ</w:t>
      </w:r>
      <w:r>
        <w:t>df</w:t>
      </w:r>
      <w:proofErr w:type="spellEnd"/>
      <w:r>
        <w:t xml:space="preserve"> = 5) which was better than the null model (</w:t>
      </w:r>
      <w:proofErr w:type="spellStart"/>
      <w:r>
        <w:rPr>
          <w:rFonts w:cs="Times New Roman"/>
        </w:rPr>
        <w:t>Δ</w:t>
      </w:r>
      <w:r>
        <w:t>logLikelihood</w:t>
      </w:r>
      <w:proofErr w:type="spellEnd"/>
      <w:r>
        <w:t xml:space="preserve"> = 69.32, </w:t>
      </w:r>
      <w:proofErr w:type="spellStart"/>
      <w:r>
        <w:rPr>
          <w:rFonts w:cs="Times New Roman"/>
        </w:rPr>
        <w:t>Δ</w:t>
      </w:r>
      <w:r>
        <w:t>df</w:t>
      </w:r>
      <w:proofErr w:type="spellEnd"/>
      <w:r>
        <w:t xml:space="preserve"> = 553).</w:t>
      </w:r>
      <w:commentRangeEnd w:id="54"/>
      <w:r w:rsidR="00E14651">
        <w:rPr>
          <w:rStyle w:val="CommentReference"/>
        </w:rPr>
        <w:commentReference w:id="54"/>
      </w:r>
      <w:r>
        <w:t xml:space="preserve"> The model with</w:t>
      </w:r>
      <w:r w:rsidR="00FB5255">
        <w:t xml:space="preserve"> predictors of </w:t>
      </w:r>
      <w:r>
        <w:t>party affiliation</w:t>
      </w:r>
      <w:r w:rsidR="00FB5255">
        <w:t>,</w:t>
      </w:r>
      <w:r>
        <w:t xml:space="preserve"> action taken</w:t>
      </w:r>
      <w:r w:rsidR="00FB5255">
        <w:t>, and their interaction</w:t>
      </w:r>
      <w:r>
        <w:t xml:space="preserve"> was significantly better than null nested model (</w:t>
      </w:r>
      <w:proofErr w:type="spellStart"/>
      <w:r>
        <w:rPr>
          <w:rFonts w:cs="Times New Roman"/>
        </w:rPr>
        <w:t>Δ</w:t>
      </w:r>
      <w:r>
        <w:t>logLikelihood</w:t>
      </w:r>
      <w:proofErr w:type="spellEnd"/>
      <w:r>
        <w:t xml:space="preserve"> = </w:t>
      </w:r>
      <w:r>
        <w:lastRenderedPageBreak/>
        <w:t xml:space="preserve">34.47, </w:t>
      </w:r>
      <w:proofErr w:type="spellStart"/>
      <w:r>
        <w:rPr>
          <w:rFonts w:cs="Times New Roman"/>
        </w:rPr>
        <w:t>Δ</w:t>
      </w:r>
      <w:r>
        <w:t>df</w:t>
      </w:r>
      <w:proofErr w:type="spellEnd"/>
      <w:r>
        <w:t xml:space="preserve"> = 3</w:t>
      </w:r>
      <w:r w:rsidR="00787527">
        <w:t xml:space="preserve">, critical </w:t>
      </w:r>
      <w:r w:rsidR="00787527">
        <w:rPr>
          <w:rFonts w:cs="Times New Roman"/>
        </w:rPr>
        <w:t>χ</w:t>
      </w:r>
      <w:r w:rsidR="00787527">
        <w:rPr>
          <w:rFonts w:cs="Times New Roman"/>
          <w:vertAlign w:val="superscript"/>
        </w:rPr>
        <w:t xml:space="preserve">2 </w:t>
      </w:r>
      <w:r w:rsidR="00787527">
        <w:rPr>
          <w:rFonts w:cs="Times New Roman"/>
        </w:rPr>
        <w:t>= 7.</w:t>
      </w:r>
      <w:commentRangeStart w:id="55"/>
      <w:r w:rsidR="00787527">
        <w:rPr>
          <w:rFonts w:cs="Times New Roman"/>
        </w:rPr>
        <w:t>81</w:t>
      </w:r>
      <w:commentRangeEnd w:id="55"/>
      <w:r w:rsidR="00FB5255">
        <w:rPr>
          <w:rStyle w:val="CommentReference"/>
        </w:rPr>
        <w:commentReference w:id="55"/>
      </w:r>
      <w:r>
        <w:t xml:space="preserve">). </w:t>
      </w:r>
      <w:r w:rsidR="00AB3DC1">
        <w:t xml:space="preserve">The interaction between party affiliation and action taken was significant predictor of complex thinking, </w:t>
      </w:r>
      <w:r w:rsidR="00AB3DC1">
        <w:rPr>
          <w:i/>
        </w:rPr>
        <w:t xml:space="preserve">B </w:t>
      </w:r>
      <w:r w:rsidR="00AB3DC1">
        <w:t xml:space="preserve">= </w:t>
      </w:r>
      <w:r w:rsidR="00DF3F51">
        <w:t>0</w:t>
      </w:r>
      <w:r w:rsidR="00AB3DC1">
        <w:t xml:space="preserve">.65, SE = </w:t>
      </w:r>
      <w:r w:rsidR="00DF3F51">
        <w:t>0</w:t>
      </w:r>
      <w:r w:rsidR="00AB3DC1">
        <w:t xml:space="preserve">.27, </w:t>
      </w:r>
      <w:proofErr w:type="gramStart"/>
      <w:r w:rsidR="00AB3DC1">
        <w:rPr>
          <w:i/>
        </w:rPr>
        <w:t>t</w:t>
      </w:r>
      <w:r w:rsidR="00DF3F51">
        <w:t>(</w:t>
      </w:r>
      <w:proofErr w:type="spellStart"/>
      <w:proofErr w:type="gramEnd"/>
      <w:r w:rsidR="00DF3F51">
        <w:t>df</w:t>
      </w:r>
      <w:proofErr w:type="spellEnd"/>
      <w:r w:rsidR="00DF3F51">
        <w:t>)</w:t>
      </w:r>
      <w:r w:rsidR="00AB3DC1">
        <w:rPr>
          <w:i/>
        </w:rPr>
        <w:t xml:space="preserve"> </w:t>
      </w:r>
      <w:r w:rsidR="00BF5640">
        <w:t>= 2.45</w:t>
      </w:r>
      <w:r w:rsidR="00AB3DC1">
        <w:t xml:space="preserve">, </w:t>
      </w:r>
      <w:r w:rsidR="00AB3DC1">
        <w:rPr>
          <w:i/>
        </w:rPr>
        <w:t xml:space="preserve">p </w:t>
      </w:r>
      <w:r w:rsidR="00DF3F51">
        <w:t>= .01</w:t>
      </w:r>
      <w:r w:rsidR="00AB3DC1">
        <w:t xml:space="preserve">, </w:t>
      </w:r>
      <w:r w:rsidR="00AB3DC1">
        <w:rPr>
          <w:i/>
        </w:rPr>
        <w:t>r</w:t>
      </w:r>
      <w:r w:rsidR="00AB3DC1">
        <w:rPr>
          <w:vertAlign w:val="superscript"/>
        </w:rPr>
        <w:t>2</w:t>
      </w:r>
      <w:r w:rsidR="00BF5640">
        <w:t xml:space="preserve"> = .02. </w:t>
      </w:r>
      <w:r w:rsidR="00326AEC">
        <w:t xml:space="preserve">The main effect for action taken was also significant, </w:t>
      </w:r>
      <w:r w:rsidR="00326AEC">
        <w:rPr>
          <w:i/>
        </w:rPr>
        <w:t xml:space="preserve">B </w:t>
      </w:r>
      <w:r w:rsidR="00326AEC">
        <w:t>=</w:t>
      </w:r>
      <w:r w:rsidR="00DF3F51">
        <w:t xml:space="preserve"> 0</w:t>
      </w:r>
      <w:r w:rsidR="00326AEC">
        <w:t xml:space="preserve">.76, SE = </w:t>
      </w:r>
      <w:r w:rsidR="00DF3F51">
        <w:t>0</w:t>
      </w:r>
      <w:r w:rsidR="00326AEC">
        <w:t xml:space="preserve">.20, </w:t>
      </w:r>
      <w:proofErr w:type="gramStart"/>
      <w:r w:rsidR="00326AEC">
        <w:rPr>
          <w:i/>
        </w:rPr>
        <w:t>t</w:t>
      </w:r>
      <w:r w:rsidR="00DF3F51">
        <w:t>(</w:t>
      </w:r>
      <w:proofErr w:type="spellStart"/>
      <w:proofErr w:type="gramEnd"/>
      <w:r w:rsidR="00DF3F51">
        <w:t>df</w:t>
      </w:r>
      <w:proofErr w:type="spellEnd"/>
      <w:r w:rsidR="00DF3F51">
        <w:t>)</w:t>
      </w:r>
      <w:r w:rsidR="00326AEC">
        <w:rPr>
          <w:i/>
        </w:rPr>
        <w:t xml:space="preserve"> </w:t>
      </w:r>
      <w:r w:rsidR="00326AEC">
        <w:t xml:space="preserve">= 3.70, </w:t>
      </w:r>
      <w:r w:rsidR="00326AEC">
        <w:rPr>
          <w:i/>
        </w:rPr>
        <w:t xml:space="preserve">p </w:t>
      </w:r>
      <w:r w:rsidR="00326AEC">
        <w:t xml:space="preserve">&lt; .001, </w:t>
      </w:r>
      <w:r w:rsidR="00326AEC">
        <w:rPr>
          <w:i/>
        </w:rPr>
        <w:t>r</w:t>
      </w:r>
      <w:r w:rsidR="00326AEC">
        <w:rPr>
          <w:vertAlign w:val="superscript"/>
        </w:rPr>
        <w:t>2</w:t>
      </w:r>
      <w:r w:rsidR="00326AEC">
        <w:t xml:space="preserve"> = .03, but the main effect for party affiliation was not, </w:t>
      </w:r>
      <w:r w:rsidR="00326AEC">
        <w:rPr>
          <w:i/>
        </w:rPr>
        <w:t xml:space="preserve">B </w:t>
      </w:r>
      <w:r w:rsidR="00326AEC">
        <w:t>= -</w:t>
      </w:r>
      <w:r w:rsidR="00DF3F51">
        <w:t>0</w:t>
      </w:r>
      <w:r w:rsidR="00326AEC">
        <w:t xml:space="preserve">.04, SE = </w:t>
      </w:r>
      <w:r w:rsidR="00DF3F51">
        <w:t>0</w:t>
      </w:r>
      <w:r w:rsidR="00326AEC">
        <w:t xml:space="preserve">.22, </w:t>
      </w:r>
      <w:r w:rsidR="00326AEC">
        <w:rPr>
          <w:i/>
        </w:rPr>
        <w:t>t</w:t>
      </w:r>
      <w:r w:rsidR="00DF3F51">
        <w:t>(</w:t>
      </w:r>
      <w:proofErr w:type="spellStart"/>
      <w:r w:rsidR="00DF3F51">
        <w:t>df</w:t>
      </w:r>
      <w:proofErr w:type="spellEnd"/>
      <w:r w:rsidR="00DF3F51">
        <w:t>)</w:t>
      </w:r>
      <w:r w:rsidR="00326AEC">
        <w:rPr>
          <w:i/>
        </w:rPr>
        <w:t xml:space="preserve"> </w:t>
      </w:r>
      <w:r w:rsidR="00326AEC">
        <w:t xml:space="preserve">= -.19, </w:t>
      </w:r>
      <w:r w:rsidR="00326AEC">
        <w:rPr>
          <w:i/>
        </w:rPr>
        <w:t xml:space="preserve">p </w:t>
      </w:r>
      <w:r w:rsidR="00DF3F51">
        <w:t>= .85</w:t>
      </w:r>
      <w:r w:rsidR="00326AEC">
        <w:t xml:space="preserve">, </w:t>
      </w:r>
      <w:r w:rsidR="00326AEC">
        <w:rPr>
          <w:i/>
        </w:rPr>
        <w:t>r</w:t>
      </w:r>
      <w:r w:rsidR="00326AEC">
        <w:rPr>
          <w:vertAlign w:val="superscript"/>
        </w:rPr>
        <w:t>2</w:t>
      </w:r>
      <w:r w:rsidR="00326AEC">
        <w:t xml:space="preserve"> &lt; .01. Post hoc testing was conducted to parse out the interaction effect</w:t>
      </w:r>
      <w:r w:rsidR="00DF3F51">
        <w:t xml:space="preserve"> using a simple slopes analysis splitting by action taken</w:t>
      </w:r>
      <w:r w:rsidR="00326AEC">
        <w:t xml:space="preserve">. </w:t>
      </w:r>
      <w:r w:rsidR="00FB5255">
        <w:t>When</w:t>
      </w:r>
      <w:r w:rsidR="00326AEC">
        <w:t xml:space="preserve"> no action was taken</w:t>
      </w:r>
      <w:r w:rsidR="00FB5255">
        <w:t>,</w:t>
      </w:r>
      <w:r w:rsidR="00326AEC">
        <w:t xml:space="preserve"> no difference</w:t>
      </w:r>
      <w:r w:rsidR="00FB5255">
        <w:t xml:space="preserve"> in complex thinking existed </w:t>
      </w:r>
      <w:r w:rsidR="00326AEC">
        <w:t xml:space="preserve">between parties, </w:t>
      </w:r>
      <w:r w:rsidR="00326AEC">
        <w:rPr>
          <w:i/>
        </w:rPr>
        <w:t xml:space="preserve">B </w:t>
      </w:r>
      <w:r w:rsidR="00326AEC">
        <w:t>= -</w:t>
      </w:r>
      <w:r w:rsidR="00FB5255">
        <w:t>0</w:t>
      </w:r>
      <w:r w:rsidR="00326AEC">
        <w:t xml:space="preserve">.23, SE = </w:t>
      </w:r>
      <w:r w:rsidR="00FB5255">
        <w:t>0</w:t>
      </w:r>
      <w:r w:rsidR="00326AEC">
        <w:t xml:space="preserve">.25, </w:t>
      </w:r>
      <w:proofErr w:type="gramStart"/>
      <w:r w:rsidR="00326AEC">
        <w:rPr>
          <w:i/>
        </w:rPr>
        <w:t>t</w:t>
      </w:r>
      <w:r w:rsidR="00FB5255">
        <w:t>(</w:t>
      </w:r>
      <w:proofErr w:type="spellStart"/>
      <w:proofErr w:type="gramEnd"/>
      <w:r w:rsidR="00FB5255">
        <w:t>df</w:t>
      </w:r>
      <w:proofErr w:type="spellEnd"/>
      <w:r w:rsidR="00FB5255">
        <w:t>)</w:t>
      </w:r>
      <w:r w:rsidR="00326AEC">
        <w:rPr>
          <w:i/>
        </w:rPr>
        <w:t xml:space="preserve"> </w:t>
      </w:r>
      <w:r w:rsidR="00326AEC">
        <w:t>= -</w:t>
      </w:r>
      <w:r w:rsidR="00FB5255">
        <w:t>0</w:t>
      </w:r>
      <w:r w:rsidR="00326AEC">
        <w:t xml:space="preserve">.94, </w:t>
      </w:r>
      <w:r w:rsidR="00326AEC">
        <w:rPr>
          <w:i/>
        </w:rPr>
        <w:t xml:space="preserve">p </w:t>
      </w:r>
      <w:r w:rsidR="00FB5255">
        <w:t>= .35</w:t>
      </w:r>
      <w:r w:rsidR="00326AEC">
        <w:t xml:space="preserve">. When </w:t>
      </w:r>
      <w:r w:rsidR="00FB5255">
        <w:t xml:space="preserve">military </w:t>
      </w:r>
      <w:r w:rsidR="00326AEC">
        <w:t xml:space="preserve">action was taken, Democrats used more complex thinking than Republicans, </w:t>
      </w:r>
      <w:r w:rsidR="00326AEC">
        <w:rPr>
          <w:i/>
        </w:rPr>
        <w:t xml:space="preserve">B </w:t>
      </w:r>
      <w:r w:rsidR="00326AEC">
        <w:t xml:space="preserve">= </w:t>
      </w:r>
      <w:r w:rsidR="00FB5255">
        <w:t>0</w:t>
      </w:r>
      <w:r w:rsidR="00326AEC">
        <w:t xml:space="preserve">.80, SE = </w:t>
      </w:r>
      <w:r w:rsidR="00FB5255">
        <w:t>0</w:t>
      </w:r>
      <w:r w:rsidR="00326AEC">
        <w:t xml:space="preserve">.23, </w:t>
      </w:r>
      <w:proofErr w:type="gramStart"/>
      <w:r w:rsidR="00326AEC">
        <w:rPr>
          <w:i/>
        </w:rPr>
        <w:t>t</w:t>
      </w:r>
      <w:r w:rsidR="00FB5255">
        <w:t>(</w:t>
      </w:r>
      <w:proofErr w:type="spellStart"/>
      <w:proofErr w:type="gramEnd"/>
      <w:r w:rsidR="00FB5255">
        <w:t>df</w:t>
      </w:r>
      <w:proofErr w:type="spellEnd"/>
      <w:r w:rsidR="00FB5255">
        <w:t>)</w:t>
      </w:r>
      <w:r w:rsidR="00326AEC">
        <w:rPr>
          <w:i/>
        </w:rPr>
        <w:t xml:space="preserve"> </w:t>
      </w:r>
      <w:r w:rsidR="00326AEC">
        <w:t xml:space="preserve">= 3.51, </w:t>
      </w:r>
      <w:r w:rsidR="00326AEC">
        <w:rPr>
          <w:i/>
        </w:rPr>
        <w:t xml:space="preserve">p </w:t>
      </w:r>
      <w:r w:rsidR="00326AEC">
        <w:t>&lt; .</w:t>
      </w:r>
      <w:commentRangeStart w:id="56"/>
      <w:r w:rsidR="00326AEC">
        <w:t>001</w:t>
      </w:r>
      <w:commentRangeEnd w:id="56"/>
      <w:r w:rsidR="00FB5255">
        <w:rPr>
          <w:rStyle w:val="CommentReference"/>
        </w:rPr>
        <w:commentReference w:id="56"/>
      </w:r>
      <w:r w:rsidR="00326AEC">
        <w:t>.</w:t>
      </w:r>
      <w:r w:rsidR="00FB5255">
        <w:t xml:space="preserve"> See Figure 4</w:t>
      </w:r>
      <w:r w:rsidR="00D23C77">
        <w:t xml:space="preserve"> for graph of interaction. </w:t>
      </w:r>
    </w:p>
    <w:p w:rsidR="002A0C66" w:rsidRDefault="002A0C66" w:rsidP="002A0C66">
      <w:pPr>
        <w:jc w:val="center"/>
        <w:rPr>
          <w:b/>
        </w:rPr>
      </w:pPr>
      <w:commentRangeStart w:id="57"/>
      <w:r>
        <w:rPr>
          <w:b/>
        </w:rPr>
        <w:t>Discussion</w:t>
      </w:r>
      <w:commentRangeEnd w:id="57"/>
      <w:r w:rsidR="00DF0D18">
        <w:rPr>
          <w:rStyle w:val="CommentReference"/>
        </w:rPr>
        <w:commentReference w:id="57"/>
      </w:r>
    </w:p>
    <w:p w:rsidR="001D7BA3" w:rsidRDefault="003A41F6" w:rsidP="001D7BA3">
      <w:r>
        <w:tab/>
      </w:r>
      <w:r w:rsidR="00FB0DC0">
        <w:t xml:space="preserve">Despite changes to the political realm, Congress remains an important factor in foreign policymaking. Results seem to indicate that not only do Republicans and Democrats approach foreign policy differently, at least from a linguistic </w:t>
      </w:r>
      <w:r w:rsidR="006C5F9A">
        <w:t>standpoint;</w:t>
      </w:r>
      <w:r w:rsidR="00FB0DC0">
        <w:t xml:space="preserve"> they react differently to depending on the situation. Specifically</w:t>
      </w:r>
      <w:r w:rsidR="00216E80">
        <w:t>,</w:t>
      </w:r>
      <w:r w:rsidR="00FB0DC0">
        <w:t xml:space="preserve"> when action remains </w:t>
      </w:r>
      <w:r w:rsidR="00216E80">
        <w:t xml:space="preserve">a </w:t>
      </w:r>
      <w:r w:rsidR="00FB0DC0">
        <w:t>potential, future event, parties seem to demonstrate similar levels of cognitive processing</w:t>
      </w:r>
      <w:r w:rsidR="00CE5DB7">
        <w:t xml:space="preserve"> (H1 interaction)</w:t>
      </w:r>
      <w:r w:rsidR="00FB0DC0">
        <w:t xml:space="preserve"> and complex </w:t>
      </w:r>
      <w:commentRangeStart w:id="58"/>
      <w:r w:rsidR="00FB0DC0">
        <w:t>thinking</w:t>
      </w:r>
      <w:commentRangeEnd w:id="58"/>
      <w:r w:rsidR="00216E80">
        <w:rPr>
          <w:rStyle w:val="CommentReference"/>
        </w:rPr>
        <w:commentReference w:id="58"/>
      </w:r>
      <w:r w:rsidR="00CE5DB7">
        <w:t xml:space="preserve"> (H3 </w:t>
      </w:r>
      <w:commentRangeStart w:id="59"/>
      <w:r w:rsidR="00CE5DB7">
        <w:t>interaction</w:t>
      </w:r>
      <w:commentRangeEnd w:id="59"/>
      <w:r w:rsidR="00CE5DB7">
        <w:rPr>
          <w:rStyle w:val="CommentReference"/>
        </w:rPr>
        <w:commentReference w:id="59"/>
      </w:r>
      <w:r w:rsidR="00CE5DB7">
        <w:t>)</w:t>
      </w:r>
      <w:r w:rsidR="00FB0DC0">
        <w:t>. However, when action became a real possibility, Democrats used more cognitive processing and complex thinking</w:t>
      </w:r>
      <w:r w:rsidR="00E76836">
        <w:t xml:space="preserve"> than their Republican counterparts</w:t>
      </w:r>
      <w:r w:rsidR="00FB0DC0">
        <w:t>. This</w:t>
      </w:r>
      <w:r w:rsidR="00CE5DB7">
        <w:t xml:space="preserve"> finding</w:t>
      </w:r>
      <w:r w:rsidR="00FB0DC0">
        <w:t xml:space="preserve"> could indicate a hesitance or reluctance on the part of Democrats to authorize the use of military action. </w:t>
      </w:r>
      <w:proofErr w:type="spellStart"/>
      <w:r w:rsidR="00CD3A68">
        <w:t>Pennebaker</w:t>
      </w:r>
      <w:proofErr w:type="spellEnd"/>
      <w:r w:rsidR="00CD3A68">
        <w:t xml:space="preserve"> (2011) found lower complex thinking to be linked to aggression in terrorist groups, </w:t>
      </w:r>
      <w:r w:rsidR="00CE5DB7">
        <w:t xml:space="preserve">and </w:t>
      </w:r>
      <w:r w:rsidR="00CD3A68">
        <w:t>perhaps, in line with many political stereotypes, Republican are slightly more aggressive in military decisions and Democrats less aggressive</w:t>
      </w:r>
      <w:r w:rsidR="00CE5DB7">
        <w:t xml:space="preserve"> (thus, more complex thinking)</w:t>
      </w:r>
      <w:r w:rsidR="00CD3A68">
        <w:t xml:space="preserve">. </w:t>
      </w:r>
      <w:r w:rsidR="0091352A">
        <w:t xml:space="preserve">Although the effect sizes for these findings are small, this first exploration of the combination of </w:t>
      </w:r>
      <w:r w:rsidR="0091352A">
        <w:lastRenderedPageBreak/>
        <w:t xml:space="preserve">party affiliation from multiple unexplored venues, military action, and linguistic constructs is an important avenue for discovery. </w:t>
      </w:r>
    </w:p>
    <w:p w:rsidR="0042677F" w:rsidRDefault="0042677F" w:rsidP="001D7BA3">
      <w:r>
        <w:tab/>
        <w:t>In examining the main effects for foreign policy decision in categorical thinking</w:t>
      </w:r>
      <w:r w:rsidR="0091352A">
        <w:t xml:space="preserve"> (H3)</w:t>
      </w:r>
      <w:r>
        <w:t xml:space="preserve"> and psychological </w:t>
      </w:r>
      <w:commentRangeStart w:id="60"/>
      <w:r>
        <w:t>distancing</w:t>
      </w:r>
      <w:commentRangeEnd w:id="60"/>
      <w:r w:rsidR="0091352A">
        <w:rPr>
          <w:rStyle w:val="CommentReference"/>
        </w:rPr>
        <w:commentReference w:id="60"/>
      </w:r>
      <w:r w:rsidR="0091352A">
        <w:t xml:space="preserve"> (H2)</w:t>
      </w:r>
      <w:r>
        <w:t xml:space="preserve">, several interesting venue differences emerged. </w:t>
      </w:r>
      <w:r w:rsidR="00740D54">
        <w:t xml:space="preserve">While the trend was the same for all venues such that </w:t>
      </w:r>
      <w:r w:rsidR="00D47AB4">
        <w:t>categorical thinking and psychological distancing</w:t>
      </w:r>
      <w:r w:rsidR="00740D54">
        <w:t xml:space="preserve"> decreased when military action was taken, less psychological distancing and categorical thinking was used in foreign affairs committee hearings</w:t>
      </w:r>
      <w:r w:rsidR="00D47AB4">
        <w:t xml:space="preserve"> compared to speeches from the Congressional floor. More categorical thinking and psychological distancing was </w:t>
      </w:r>
      <w:r w:rsidR="0056541A">
        <w:t>used in presidential addresses compared to congressional speeches.</w:t>
      </w:r>
      <w:r w:rsidR="00AC450D">
        <w:t xml:space="preserve"> </w:t>
      </w:r>
      <w:r w:rsidR="009F4478">
        <w:t xml:space="preserve">Logically, it makes sense categorical thinking and psychological distancing would decrease when military action is taken as it would be more difficult to continue to approach the problem abstractly when the very concrete decision of military action is being considered. </w:t>
      </w:r>
      <w:r w:rsidR="00F31A36">
        <w:t xml:space="preserve">The venue differences also make sense given the structural differences in the venues. </w:t>
      </w:r>
      <w:r w:rsidR="0035558B">
        <w:t xml:space="preserve">Committee hearings are typically designed to consider and brainstorm solutions to specific problems with experts informing the political decision making process. Speeches on the floor of Congress typically deal with specific legislation and involve debates on legislation such as the authorization on military force in Iraq. </w:t>
      </w:r>
      <w:r w:rsidR="00790277">
        <w:t xml:space="preserve">The presidential statements, on the other hand, are general statements rarely addressing specific issues. </w:t>
      </w:r>
      <w:r w:rsidR="00680FFA">
        <w:t xml:space="preserve">The level of detail involved in these venues could explain the differences in categorical thinking and psychological distancing. Detail oriented venues are more concrete therefore are lower in categorical thinking and psychological distancing while less detail oriented venues are more abstract therefore higher in categorical thinking and psychological </w:t>
      </w:r>
      <w:commentRangeStart w:id="61"/>
      <w:r w:rsidR="00680FFA">
        <w:t>distancing</w:t>
      </w:r>
      <w:commentRangeEnd w:id="61"/>
      <w:r w:rsidR="00A2306D">
        <w:rPr>
          <w:rStyle w:val="CommentReference"/>
        </w:rPr>
        <w:commentReference w:id="61"/>
      </w:r>
      <w:r w:rsidR="00680FFA">
        <w:t xml:space="preserve">. </w:t>
      </w:r>
    </w:p>
    <w:p w:rsidR="00404E27" w:rsidRPr="00A75833" w:rsidRDefault="00404E27" w:rsidP="001D7BA3">
      <w:r>
        <w:tab/>
      </w:r>
      <w:proofErr w:type="gramStart"/>
      <w:r>
        <w:rPr>
          <w:b/>
        </w:rPr>
        <w:t>Limitations.</w:t>
      </w:r>
      <w:proofErr w:type="gramEnd"/>
      <w:r w:rsidR="00A75833">
        <w:rPr>
          <w:b/>
        </w:rPr>
        <w:t xml:space="preserve"> </w:t>
      </w:r>
      <w:r w:rsidR="00A75833">
        <w:t xml:space="preserve">While the language constructs examined in the current study have the potential to be useful tools, their interpretation is somewhat difficult as no </w:t>
      </w:r>
      <w:proofErr w:type="spellStart"/>
      <w:r w:rsidR="00A75833">
        <w:t>normed</w:t>
      </w:r>
      <w:proofErr w:type="spellEnd"/>
      <w:r w:rsidR="00A75833">
        <w:t xml:space="preserve"> information </w:t>
      </w:r>
      <w:r w:rsidR="00A75833">
        <w:lastRenderedPageBreak/>
        <w:t>exist</w:t>
      </w:r>
      <w:r w:rsidR="00DF0D18">
        <w:t>s</w:t>
      </w:r>
      <w:r w:rsidR="00A75833">
        <w:t xml:space="preserve"> for these constructs. </w:t>
      </w:r>
      <w:r w:rsidR="00375C81">
        <w:t xml:space="preserve">Without </w:t>
      </w:r>
      <w:proofErr w:type="spellStart"/>
      <w:r w:rsidR="00375C81">
        <w:t>normed</w:t>
      </w:r>
      <w:proofErr w:type="spellEnd"/>
      <w:r w:rsidR="00375C81">
        <w:t xml:space="preserve"> information about these constructs, </w:t>
      </w:r>
      <w:r w:rsidR="00DE5966">
        <w:t xml:space="preserve">these results cannot be compared to other </w:t>
      </w:r>
      <w:commentRangeStart w:id="62"/>
      <w:r w:rsidR="00DE5966">
        <w:t>contexts</w:t>
      </w:r>
      <w:commentRangeEnd w:id="62"/>
      <w:r w:rsidR="00DF0D18">
        <w:rPr>
          <w:rStyle w:val="CommentReference"/>
        </w:rPr>
        <w:commentReference w:id="62"/>
      </w:r>
      <w:r w:rsidR="00DE5966">
        <w:t>.</w:t>
      </w:r>
      <w:r w:rsidR="00F04E41">
        <w:t xml:space="preserve"> </w:t>
      </w:r>
      <w:r w:rsidR="00C81768">
        <w:t xml:space="preserve">Furthermore, while prior researchers have created and shown how these constructs can be used in research, the validity of these constructs is still in question. Further research is necessary to determine exactly what </w:t>
      </w:r>
      <w:proofErr w:type="gramStart"/>
      <w:r w:rsidR="00C81768">
        <w:t>these language</w:t>
      </w:r>
      <w:proofErr w:type="gramEnd"/>
      <w:r w:rsidR="00C81768">
        <w:t xml:space="preserve"> constructs are measuring and if they are measuring them </w:t>
      </w:r>
      <w:commentRangeStart w:id="63"/>
      <w:r w:rsidR="00C81768">
        <w:t>reliably</w:t>
      </w:r>
      <w:commentRangeEnd w:id="63"/>
      <w:r w:rsidR="00DF0D18">
        <w:rPr>
          <w:rStyle w:val="CommentReference"/>
        </w:rPr>
        <w:commentReference w:id="63"/>
      </w:r>
      <w:r w:rsidR="00C81768">
        <w:t xml:space="preserve">. </w:t>
      </w:r>
    </w:p>
    <w:p w:rsidR="00CA75CD" w:rsidRDefault="00404E27">
      <w:r>
        <w:rPr>
          <w:b/>
        </w:rPr>
        <w:tab/>
      </w:r>
      <w:proofErr w:type="gramStart"/>
      <w:r>
        <w:rPr>
          <w:b/>
        </w:rPr>
        <w:t>Future Research.</w:t>
      </w:r>
      <w:proofErr w:type="gramEnd"/>
      <w:r>
        <w:rPr>
          <w:b/>
        </w:rPr>
        <w:t xml:space="preserve"> </w:t>
      </w:r>
      <w:r w:rsidR="00CE33DD">
        <w:t xml:space="preserve">Future research should examine whether these language differences have any practical impact on political behavior or </w:t>
      </w:r>
      <w:r w:rsidR="00DF0D18">
        <w:t>decision-making</w:t>
      </w:r>
      <w:r w:rsidR="00CE33DD">
        <w:t xml:space="preserve">. For example, does complex thinking influence how a member of Congress votes on a war measure? </w:t>
      </w:r>
      <w:r w:rsidR="001D647B">
        <w:t xml:space="preserve">Given the limitations of the current research, validation and normative studies on the language constructs should also be undertaken in the future. </w:t>
      </w:r>
      <w:r w:rsidR="00B90588">
        <w:t xml:space="preserve">The application of methods such as text classification and semantic analysis to the current data </w:t>
      </w:r>
      <w:r w:rsidR="006C560E">
        <w:t xml:space="preserve">would further add to the research. </w:t>
      </w:r>
    </w:p>
    <w:p w:rsidR="004E6B29" w:rsidRDefault="004E6B29" w:rsidP="00CA75CD">
      <w:pPr>
        <w:jc w:val="center"/>
        <w:rPr>
          <w:b/>
        </w:rPr>
      </w:pPr>
      <w:r>
        <w:rPr>
          <w:b/>
        </w:rPr>
        <w:br w:type="page"/>
      </w:r>
    </w:p>
    <w:p w:rsidR="00404E27" w:rsidRPr="009A67AB" w:rsidRDefault="00CA75CD" w:rsidP="00CA75CD">
      <w:pPr>
        <w:jc w:val="center"/>
        <w:rPr>
          <w:b/>
        </w:rPr>
      </w:pPr>
      <w:r w:rsidRPr="009A67AB">
        <w:rPr>
          <w:b/>
        </w:rPr>
        <w:lastRenderedPageBreak/>
        <w:t>References</w:t>
      </w:r>
    </w:p>
    <w:p w:rsidR="0026165E" w:rsidRDefault="0026165E" w:rsidP="0026165E">
      <w:pPr>
        <w:pStyle w:val="EndNoteBibliography"/>
        <w:ind w:left="720" w:hanging="720"/>
        <w:rPr>
          <w:noProof/>
        </w:rPr>
      </w:pPr>
      <w:r w:rsidRPr="00680CBA">
        <w:rPr>
          <w:noProof/>
          <w:szCs w:val="24"/>
        </w:rPr>
        <w:t xml:space="preserve">Ansolabehere, S., &amp; Jones, P. E. (2010). Constituents’ responses to congressional roll-call voting. </w:t>
      </w:r>
      <w:r w:rsidRPr="00680CBA">
        <w:rPr>
          <w:i/>
          <w:noProof/>
          <w:szCs w:val="24"/>
        </w:rPr>
        <w:t>American Journal of Political Science, 54</w:t>
      </w:r>
      <w:r w:rsidRPr="00680CBA">
        <w:rPr>
          <w:noProof/>
          <w:szCs w:val="24"/>
        </w:rPr>
        <w:t>(3), 583-597. doi: 10.1111/j.1540-5907.2010.00448.x</w:t>
      </w:r>
      <w:r w:rsidRPr="0026165E">
        <w:rPr>
          <w:noProof/>
        </w:rPr>
        <w:t xml:space="preserve"> </w:t>
      </w:r>
    </w:p>
    <w:p w:rsidR="0026165E" w:rsidRPr="0026165E" w:rsidRDefault="0026165E" w:rsidP="0026165E">
      <w:pPr>
        <w:pStyle w:val="EndNoteBibliography"/>
        <w:ind w:left="720" w:hanging="720"/>
        <w:rPr>
          <w:noProof/>
        </w:rPr>
      </w:pPr>
      <w:r w:rsidRPr="00A9079B">
        <w:rPr>
          <w:noProof/>
        </w:rPr>
        <w:t xml:space="preserve">Balas, A., Owsiak, A. P., &amp; Diehl, P. F. (2012). Demanding peace: The impact of prevailing conflict on the shift from peacekeeping to peacebuilding. </w:t>
      </w:r>
      <w:r w:rsidRPr="00A9079B">
        <w:rPr>
          <w:i/>
          <w:noProof/>
        </w:rPr>
        <w:t>Peace &amp; Change, 37</w:t>
      </w:r>
      <w:r w:rsidRPr="00A9079B">
        <w:rPr>
          <w:noProof/>
        </w:rPr>
        <w:t xml:space="preserve">(2), 195-226. doi: 10.1111/j.1468-0130.2011.00743.x </w:t>
      </w:r>
    </w:p>
    <w:p w:rsidR="009A67AB" w:rsidRPr="009A67AB" w:rsidRDefault="009A67AB" w:rsidP="009A67AB">
      <w:pPr>
        <w:ind w:left="720" w:hanging="720"/>
        <w:rPr>
          <w:rFonts w:cs="Times New Roman"/>
          <w:szCs w:val="24"/>
        </w:rPr>
      </w:pPr>
      <w:proofErr w:type="spellStart"/>
      <w:r>
        <w:rPr>
          <w:rFonts w:cs="Times New Roman"/>
          <w:szCs w:val="24"/>
        </w:rPr>
        <w:t>Choi</w:t>
      </w:r>
      <w:proofErr w:type="spellEnd"/>
      <w:r>
        <w:rPr>
          <w:rFonts w:cs="Times New Roman"/>
          <w:szCs w:val="24"/>
        </w:rPr>
        <w:t>, S.W</w:t>
      </w:r>
      <w:r w:rsidRPr="0026165E">
        <w:rPr>
          <w:rFonts w:cs="Times New Roman"/>
          <w:szCs w:val="24"/>
        </w:rPr>
        <w:t>. (201</w:t>
      </w:r>
      <w:r>
        <w:rPr>
          <w:rFonts w:cs="Times New Roman"/>
          <w:szCs w:val="24"/>
        </w:rPr>
        <w:t>0). Legislative constraints: A path to p</w:t>
      </w:r>
      <w:r w:rsidRPr="0026165E">
        <w:rPr>
          <w:rFonts w:cs="Times New Roman"/>
          <w:szCs w:val="24"/>
        </w:rPr>
        <w:t>eace</w:t>
      </w:r>
      <w:proofErr w:type="gramStart"/>
      <w:r w:rsidRPr="0026165E">
        <w:rPr>
          <w:rFonts w:cs="Times New Roman"/>
          <w:szCs w:val="24"/>
        </w:rPr>
        <w:t>?.</w:t>
      </w:r>
      <w:proofErr w:type="gramEnd"/>
      <w:r w:rsidRPr="0026165E">
        <w:rPr>
          <w:rFonts w:cs="Times New Roman"/>
          <w:szCs w:val="24"/>
        </w:rPr>
        <w:t> </w:t>
      </w:r>
      <w:r w:rsidRPr="0026165E">
        <w:rPr>
          <w:rFonts w:cs="Times New Roman"/>
          <w:i/>
          <w:szCs w:val="24"/>
        </w:rPr>
        <w:t xml:space="preserve">Journal </w:t>
      </w:r>
      <w:proofErr w:type="gramStart"/>
      <w:r w:rsidRPr="0026165E">
        <w:rPr>
          <w:rFonts w:cs="Times New Roman"/>
          <w:i/>
          <w:szCs w:val="24"/>
        </w:rPr>
        <w:t>Of</w:t>
      </w:r>
      <w:proofErr w:type="gramEnd"/>
      <w:r w:rsidRPr="0026165E">
        <w:rPr>
          <w:rFonts w:cs="Times New Roman"/>
          <w:i/>
          <w:szCs w:val="24"/>
        </w:rPr>
        <w:t xml:space="preserve"> Conflict Resolution, 54</w:t>
      </w:r>
      <w:r w:rsidRPr="0026165E">
        <w:rPr>
          <w:rFonts w:cs="Times New Roman"/>
          <w:szCs w:val="24"/>
        </w:rPr>
        <w:t xml:space="preserve">(3), 438-470. </w:t>
      </w:r>
      <w:proofErr w:type="gramStart"/>
      <w:r w:rsidRPr="0026165E">
        <w:rPr>
          <w:rFonts w:cs="Times New Roman"/>
          <w:szCs w:val="24"/>
        </w:rPr>
        <w:t>doi:</w:t>
      </w:r>
      <w:proofErr w:type="gramEnd"/>
      <w:r w:rsidRPr="0026165E">
        <w:rPr>
          <w:rFonts w:cs="Times New Roman"/>
          <w:szCs w:val="24"/>
        </w:rPr>
        <w:t>10.1177/0022002709357889</w:t>
      </w:r>
    </w:p>
    <w:p w:rsidR="0026165E" w:rsidRDefault="0026165E" w:rsidP="0026165E">
      <w:pPr>
        <w:pStyle w:val="EndNoteBibliography"/>
        <w:ind w:left="720" w:hanging="720"/>
        <w:rPr>
          <w:noProof/>
        </w:rPr>
      </w:pPr>
      <w:r w:rsidRPr="00A9079B">
        <w:rPr>
          <w:noProof/>
        </w:rPr>
        <w:t xml:space="preserve">Clark, D. H., &amp; Nordstrom, T. (2005). Democratic variants and democratic variance: How domestic constraints shape interstate conflict. </w:t>
      </w:r>
      <w:r w:rsidRPr="00A9079B">
        <w:rPr>
          <w:i/>
          <w:noProof/>
        </w:rPr>
        <w:t>The Journal of Politics, 67</w:t>
      </w:r>
      <w:r w:rsidRPr="00A9079B">
        <w:rPr>
          <w:noProof/>
        </w:rPr>
        <w:t>(1), 250-270. doi: 10.1111/j.1468-2508.2005.00316.x</w:t>
      </w:r>
    </w:p>
    <w:p w:rsidR="009A67AB" w:rsidRPr="00A9079B" w:rsidRDefault="009A67AB" w:rsidP="009A67AB">
      <w:pPr>
        <w:pStyle w:val="EndNoteBibliography"/>
        <w:ind w:left="720" w:hanging="720"/>
        <w:rPr>
          <w:noProof/>
        </w:rPr>
      </w:pPr>
      <w:r w:rsidRPr="00A9079B">
        <w:rPr>
          <w:noProof/>
        </w:rPr>
        <w:t xml:space="preserve">Cohn, M. A., Mehl, M. R., &amp; Pennebaker, J. W. (2004). Linguistic markers of psychological change surrounding september 11, 2001. </w:t>
      </w:r>
      <w:r w:rsidRPr="00A9079B">
        <w:rPr>
          <w:i/>
          <w:noProof/>
        </w:rPr>
        <w:t>Psychological Science, 15</w:t>
      </w:r>
      <w:r w:rsidRPr="00A9079B">
        <w:rPr>
          <w:noProof/>
        </w:rPr>
        <w:t>(10), 687-693. doi: 10.1111/j.0956-7976.2004.00741.x</w:t>
      </w:r>
    </w:p>
    <w:p w:rsidR="00CA75CD" w:rsidRDefault="00CA75CD" w:rsidP="00CA75CD">
      <w:pPr>
        <w:pStyle w:val="EndNoteBibliography"/>
        <w:ind w:left="720" w:hanging="720"/>
        <w:rPr>
          <w:noProof/>
        </w:rPr>
      </w:pPr>
      <w:r w:rsidRPr="00A9079B">
        <w:rPr>
          <w:noProof/>
        </w:rPr>
        <w:t xml:space="preserve">Cohrs, J. C., &amp; Moschner, B. (2002). Antiwar knowledge and generalized political attitudes as determinants of attitude toward the kosovo war. </w:t>
      </w:r>
      <w:r w:rsidRPr="00A9079B">
        <w:rPr>
          <w:i/>
          <w:noProof/>
        </w:rPr>
        <w:t>Peace and Conflict: Journal of Peace Psychology, 8</w:t>
      </w:r>
      <w:r w:rsidRPr="00A9079B">
        <w:rPr>
          <w:noProof/>
        </w:rPr>
        <w:t xml:space="preserve">(2), 139-155. doi: 10.1207/s15327949pac0802_03 </w:t>
      </w:r>
    </w:p>
    <w:p w:rsidR="0027421E" w:rsidRPr="0027421E" w:rsidRDefault="0027421E" w:rsidP="0027421E">
      <w:pPr>
        <w:ind w:left="720" w:hanging="720"/>
        <w:rPr>
          <w:rFonts w:cs="Times New Roman"/>
          <w:szCs w:val="24"/>
        </w:rPr>
      </w:pPr>
      <w:proofErr w:type="spellStart"/>
      <w:proofErr w:type="gramStart"/>
      <w:r w:rsidRPr="002A1C65">
        <w:rPr>
          <w:rFonts w:cs="Times New Roman"/>
          <w:szCs w:val="24"/>
        </w:rPr>
        <w:t>Cric</w:t>
      </w:r>
      <w:r>
        <w:rPr>
          <w:rFonts w:cs="Times New Roman"/>
          <w:szCs w:val="24"/>
        </w:rPr>
        <w:t>hlow</w:t>
      </w:r>
      <w:proofErr w:type="spellEnd"/>
      <w:r>
        <w:rPr>
          <w:rFonts w:cs="Times New Roman"/>
          <w:szCs w:val="24"/>
        </w:rPr>
        <w:t>, S. (2005).</w:t>
      </w:r>
      <w:proofErr w:type="gramEnd"/>
      <w:r>
        <w:rPr>
          <w:rFonts w:cs="Times New Roman"/>
          <w:szCs w:val="24"/>
        </w:rPr>
        <w:t xml:space="preserve"> Psychological influences on the policy c</w:t>
      </w:r>
      <w:r w:rsidRPr="002A1C65">
        <w:rPr>
          <w:rFonts w:cs="Times New Roman"/>
          <w:szCs w:val="24"/>
        </w:rPr>
        <w:t>hoices o</w:t>
      </w:r>
      <w:r>
        <w:rPr>
          <w:rFonts w:cs="Times New Roman"/>
          <w:szCs w:val="24"/>
        </w:rPr>
        <w:t>f secretaries of state and foreign m</w:t>
      </w:r>
      <w:r w:rsidRPr="002A1C65">
        <w:rPr>
          <w:rFonts w:cs="Times New Roman"/>
          <w:szCs w:val="24"/>
        </w:rPr>
        <w:t xml:space="preserve">inisters. </w:t>
      </w:r>
      <w:r w:rsidRPr="008371E1">
        <w:rPr>
          <w:rFonts w:cs="Times New Roman"/>
          <w:i/>
          <w:szCs w:val="24"/>
        </w:rPr>
        <w:t>Cooperation &amp; Conflict, 40</w:t>
      </w:r>
      <w:r>
        <w:rPr>
          <w:rFonts w:cs="Times New Roman"/>
          <w:szCs w:val="24"/>
        </w:rPr>
        <w:t xml:space="preserve">(2), 179-205. </w:t>
      </w:r>
      <w:proofErr w:type="gramStart"/>
      <w:r w:rsidRPr="002A1C65">
        <w:rPr>
          <w:rFonts w:cs="Times New Roman"/>
          <w:szCs w:val="24"/>
        </w:rPr>
        <w:t>doi:</w:t>
      </w:r>
      <w:proofErr w:type="gramEnd"/>
      <w:r w:rsidRPr="002A1C65">
        <w:rPr>
          <w:rFonts w:cs="Times New Roman"/>
          <w:szCs w:val="24"/>
        </w:rPr>
        <w:t>10.1177/0010836705047583</w:t>
      </w:r>
    </w:p>
    <w:p w:rsidR="0027421E" w:rsidRDefault="0027421E" w:rsidP="00CA75CD">
      <w:pPr>
        <w:pStyle w:val="EndNoteBibliography"/>
        <w:ind w:left="720" w:hanging="720"/>
        <w:rPr>
          <w:noProof/>
        </w:rPr>
      </w:pPr>
      <w:r w:rsidRPr="0027421E">
        <w:rPr>
          <w:noProof/>
        </w:rPr>
        <w:lastRenderedPageBreak/>
        <w:t>Djupe, P., &amp; Calfano, B. (2</w:t>
      </w:r>
      <w:r>
        <w:rPr>
          <w:noProof/>
        </w:rPr>
        <w:t>013). Divine intervention? The influence of religious value communication on U.S. intervention p</w:t>
      </w:r>
      <w:r w:rsidRPr="0027421E">
        <w:rPr>
          <w:noProof/>
        </w:rPr>
        <w:t>olicy.</w:t>
      </w:r>
      <w:r>
        <w:rPr>
          <w:noProof/>
        </w:rPr>
        <w:t xml:space="preserve"> </w:t>
      </w:r>
      <w:r w:rsidRPr="0027421E">
        <w:rPr>
          <w:i/>
          <w:noProof/>
        </w:rPr>
        <w:t>Political Behavior, 35</w:t>
      </w:r>
      <w:r w:rsidRPr="0027421E">
        <w:rPr>
          <w:noProof/>
        </w:rPr>
        <w:t>(4), 643-663. doi:10.1007/s11109-012-9211-3</w:t>
      </w:r>
    </w:p>
    <w:p w:rsidR="00CA75CD" w:rsidRDefault="00CA75CD" w:rsidP="00CA75CD">
      <w:pPr>
        <w:ind w:left="720" w:hanging="720"/>
      </w:pPr>
      <w:proofErr w:type="spellStart"/>
      <w:proofErr w:type="gramStart"/>
      <w:r>
        <w:t>Doerfel</w:t>
      </w:r>
      <w:proofErr w:type="spellEnd"/>
      <w:r>
        <w:t xml:space="preserve">, M. L., &amp; </w:t>
      </w:r>
      <w:proofErr w:type="spellStart"/>
      <w:r>
        <w:t>Connaughton</w:t>
      </w:r>
      <w:proofErr w:type="spellEnd"/>
      <w:r>
        <w:t>, S. L. (2009).</w:t>
      </w:r>
      <w:proofErr w:type="gramEnd"/>
      <w:r>
        <w:t xml:space="preserve"> Semantic networks and competition: Election year winners and losers in U.S. televised presidential debates, 1960–2004. </w:t>
      </w:r>
      <w:r w:rsidRPr="00A25885">
        <w:rPr>
          <w:i/>
        </w:rPr>
        <w:t xml:space="preserve">Journal </w:t>
      </w:r>
      <w:proofErr w:type="gramStart"/>
      <w:r w:rsidRPr="00A25885">
        <w:rPr>
          <w:i/>
        </w:rPr>
        <w:t>Of</w:t>
      </w:r>
      <w:proofErr w:type="gramEnd"/>
      <w:r w:rsidRPr="00A25885">
        <w:rPr>
          <w:i/>
        </w:rPr>
        <w:t xml:space="preserve"> The American Society For Information Science &amp; Technology, 60</w:t>
      </w:r>
      <w:r>
        <w:t>(1), 201-218.</w:t>
      </w:r>
    </w:p>
    <w:p w:rsidR="00CA75CD" w:rsidRDefault="00CA75CD" w:rsidP="00CA75CD">
      <w:pPr>
        <w:ind w:left="720" w:hanging="720"/>
        <w:rPr>
          <w:rFonts w:cs="Times New Roman"/>
          <w:szCs w:val="24"/>
        </w:rPr>
      </w:pPr>
      <w:proofErr w:type="gramStart"/>
      <w:r>
        <w:rPr>
          <w:rFonts w:cs="Times New Roman"/>
          <w:szCs w:val="24"/>
        </w:rPr>
        <w:t>Dyson, S. (2008).</w:t>
      </w:r>
      <w:proofErr w:type="gramEnd"/>
      <w:r>
        <w:rPr>
          <w:rFonts w:cs="Times New Roman"/>
          <w:szCs w:val="24"/>
        </w:rPr>
        <w:t xml:space="preserve"> Text annotation and the cognitive architecture of political leaders: British prime m</w:t>
      </w:r>
      <w:r w:rsidRPr="002A1C65">
        <w:rPr>
          <w:rFonts w:cs="Times New Roman"/>
          <w:szCs w:val="24"/>
        </w:rPr>
        <w:t>in</w:t>
      </w:r>
      <w:r>
        <w:rPr>
          <w:rFonts w:cs="Times New Roman"/>
          <w:szCs w:val="24"/>
        </w:rPr>
        <w:t xml:space="preserve">isters from 1945-2008. </w:t>
      </w:r>
      <w:r w:rsidRPr="008371E1">
        <w:rPr>
          <w:rFonts w:cs="Times New Roman"/>
          <w:i/>
          <w:szCs w:val="24"/>
        </w:rPr>
        <w:t>Journal of Information Technology &amp; Politics, 5</w:t>
      </w:r>
      <w:r w:rsidRPr="002A1C65">
        <w:rPr>
          <w:rFonts w:cs="Times New Roman"/>
          <w:szCs w:val="24"/>
        </w:rPr>
        <w:t xml:space="preserve">(1), 7-18. </w:t>
      </w:r>
      <w:proofErr w:type="gramStart"/>
      <w:r w:rsidRPr="002A1C65">
        <w:rPr>
          <w:rFonts w:cs="Times New Roman"/>
          <w:szCs w:val="24"/>
        </w:rPr>
        <w:t>doi:</w:t>
      </w:r>
      <w:proofErr w:type="gramEnd"/>
      <w:r w:rsidRPr="002A1C65">
        <w:rPr>
          <w:rFonts w:cs="Times New Roman"/>
          <w:szCs w:val="24"/>
        </w:rPr>
        <w:t>10.1080/19331680802149624</w:t>
      </w:r>
    </w:p>
    <w:p w:rsidR="00CA75CD" w:rsidRDefault="00CA75CD" w:rsidP="00CA75CD">
      <w:pPr>
        <w:ind w:left="720" w:hanging="720"/>
        <w:rPr>
          <w:rFonts w:cs="Times New Roman"/>
          <w:szCs w:val="24"/>
        </w:rPr>
      </w:pPr>
      <w:proofErr w:type="gramStart"/>
      <w:r w:rsidRPr="002A1C65">
        <w:rPr>
          <w:rFonts w:cs="Times New Roman"/>
          <w:szCs w:val="24"/>
        </w:rPr>
        <w:t xml:space="preserve">Dyson, S., &amp; </w:t>
      </w:r>
      <w:r>
        <w:rPr>
          <w:rFonts w:cs="Times New Roman"/>
          <w:szCs w:val="24"/>
        </w:rPr>
        <w:t>Preston, T. (2006).</w:t>
      </w:r>
      <w:proofErr w:type="gramEnd"/>
      <w:r>
        <w:rPr>
          <w:rFonts w:cs="Times New Roman"/>
          <w:szCs w:val="24"/>
        </w:rPr>
        <w:t xml:space="preserve"> Individual c</w:t>
      </w:r>
      <w:r w:rsidRPr="002A1C65">
        <w:rPr>
          <w:rFonts w:cs="Times New Roman"/>
          <w:szCs w:val="24"/>
        </w:rPr>
        <w:t xml:space="preserve">haracteristics of </w:t>
      </w:r>
      <w:r>
        <w:rPr>
          <w:rFonts w:cs="Times New Roman"/>
          <w:szCs w:val="24"/>
        </w:rPr>
        <w:t>political leaders and the use of analogy in foreign policy decision m</w:t>
      </w:r>
      <w:r w:rsidRPr="002A1C65">
        <w:rPr>
          <w:rFonts w:cs="Times New Roman"/>
          <w:szCs w:val="24"/>
        </w:rPr>
        <w:t xml:space="preserve">aking. </w:t>
      </w:r>
      <w:r w:rsidRPr="000F0496">
        <w:rPr>
          <w:rFonts w:cs="Times New Roman"/>
          <w:i/>
          <w:szCs w:val="24"/>
        </w:rPr>
        <w:t>Political Psychology, 27</w:t>
      </w:r>
      <w:r w:rsidRPr="002A1C65">
        <w:rPr>
          <w:rFonts w:cs="Times New Roman"/>
          <w:szCs w:val="24"/>
        </w:rPr>
        <w:t>(2), 265-288. doi:10.1111/j.1467-9221.2006.00006.x</w:t>
      </w:r>
    </w:p>
    <w:p w:rsidR="007F5AFC" w:rsidRPr="00680CBA" w:rsidRDefault="007F5AFC" w:rsidP="007F5AFC">
      <w:pPr>
        <w:ind w:left="720" w:hanging="720"/>
        <w:rPr>
          <w:rFonts w:cs="Times New Roman"/>
          <w:szCs w:val="24"/>
        </w:rPr>
      </w:pPr>
      <w:proofErr w:type="spellStart"/>
      <w:proofErr w:type="gramStart"/>
      <w:r w:rsidRPr="00680CBA">
        <w:rPr>
          <w:rFonts w:cs="Times New Roman"/>
          <w:szCs w:val="24"/>
        </w:rPr>
        <w:t>Fernández</w:t>
      </w:r>
      <w:proofErr w:type="spellEnd"/>
      <w:r w:rsidRPr="00680CBA">
        <w:rPr>
          <w:rFonts w:cs="Times New Roman"/>
          <w:szCs w:val="24"/>
        </w:rPr>
        <w:t xml:space="preserve">, I., </w:t>
      </w:r>
      <w:proofErr w:type="spellStart"/>
      <w:r w:rsidRPr="00680CBA">
        <w:rPr>
          <w:rFonts w:cs="Times New Roman"/>
          <w:szCs w:val="24"/>
        </w:rPr>
        <w:t>Páez</w:t>
      </w:r>
      <w:proofErr w:type="spellEnd"/>
      <w:r w:rsidRPr="00680CBA">
        <w:rPr>
          <w:rFonts w:cs="Times New Roman"/>
          <w:szCs w:val="24"/>
        </w:rPr>
        <w:t xml:space="preserve">, D., &amp; </w:t>
      </w:r>
      <w:proofErr w:type="spellStart"/>
      <w:r w:rsidRPr="00680CBA">
        <w:rPr>
          <w:rFonts w:cs="Times New Roman"/>
          <w:szCs w:val="24"/>
        </w:rPr>
        <w:t>Pennebaker</w:t>
      </w:r>
      <w:proofErr w:type="spellEnd"/>
      <w:r w:rsidRPr="00680CBA">
        <w:rPr>
          <w:rFonts w:cs="Times New Roman"/>
          <w:szCs w:val="24"/>
        </w:rPr>
        <w:t>, J. W. (2009).</w:t>
      </w:r>
      <w:proofErr w:type="gramEnd"/>
      <w:r w:rsidRPr="00680CBA">
        <w:rPr>
          <w:rFonts w:cs="Times New Roman"/>
          <w:szCs w:val="24"/>
        </w:rPr>
        <w:t xml:space="preserve"> </w:t>
      </w:r>
      <w:proofErr w:type="gramStart"/>
      <w:r w:rsidRPr="00680CBA">
        <w:rPr>
          <w:rFonts w:cs="Times New Roman"/>
          <w:szCs w:val="24"/>
        </w:rPr>
        <w:t>Comparison of expressive writing after the terrorist attacks of September 11th and March 11th.</w:t>
      </w:r>
      <w:proofErr w:type="gramEnd"/>
      <w:r w:rsidRPr="00680CBA">
        <w:rPr>
          <w:rFonts w:cs="Times New Roman"/>
          <w:szCs w:val="24"/>
        </w:rPr>
        <w:t> </w:t>
      </w:r>
      <w:r>
        <w:rPr>
          <w:rFonts w:cs="Times New Roman"/>
          <w:i/>
          <w:szCs w:val="24"/>
        </w:rPr>
        <w:t>International Journal o</w:t>
      </w:r>
      <w:r w:rsidRPr="000F0496">
        <w:rPr>
          <w:rFonts w:cs="Times New Roman"/>
          <w:i/>
          <w:szCs w:val="24"/>
        </w:rPr>
        <w:t>f Clinical Health &amp; Psychology, 9</w:t>
      </w:r>
      <w:r w:rsidRPr="00680CBA">
        <w:rPr>
          <w:rFonts w:cs="Times New Roman"/>
          <w:szCs w:val="24"/>
        </w:rPr>
        <w:t>(1), 89-103.</w:t>
      </w:r>
    </w:p>
    <w:p w:rsidR="00CA75CD" w:rsidRDefault="00CA75CD" w:rsidP="00CA75CD">
      <w:pPr>
        <w:pStyle w:val="EndNoteBibliography"/>
        <w:ind w:left="720" w:hanging="720"/>
        <w:rPr>
          <w:noProof/>
        </w:rPr>
      </w:pPr>
      <w:r w:rsidRPr="00A9079B">
        <w:rPr>
          <w:noProof/>
        </w:rPr>
        <w:t xml:space="preserve">Friese, M., Fishman, S., Beatson, R., Sauerwein, K., &amp; Rip, B. (2009). Whose fault is it anyway? Political orientation, attributions of responsibility, and support for the war in iraq. </w:t>
      </w:r>
      <w:r w:rsidRPr="00A9079B">
        <w:rPr>
          <w:i/>
          <w:noProof/>
        </w:rPr>
        <w:t>Social Justice Research, 22</w:t>
      </w:r>
      <w:r w:rsidRPr="00A9079B">
        <w:rPr>
          <w:noProof/>
        </w:rPr>
        <w:t>(2-3), 280-297. doi: 10.1007/s11211-009-0095-2</w:t>
      </w:r>
    </w:p>
    <w:p w:rsidR="0027421E" w:rsidRDefault="0027421E" w:rsidP="00CA75CD">
      <w:pPr>
        <w:pStyle w:val="EndNoteBibliography"/>
        <w:ind w:left="720" w:hanging="720"/>
        <w:rPr>
          <w:noProof/>
        </w:rPr>
      </w:pPr>
      <w:r w:rsidRPr="0027421E">
        <w:rPr>
          <w:noProof/>
        </w:rPr>
        <w:t xml:space="preserve">Froese, P., &amp; </w:t>
      </w:r>
      <w:r>
        <w:rPr>
          <w:noProof/>
        </w:rPr>
        <w:t>Mencken, F. C. (2009). A U.S. holy war? The effects of religion on Iraq War policy a</w:t>
      </w:r>
      <w:r w:rsidRPr="0027421E">
        <w:rPr>
          <w:noProof/>
        </w:rPr>
        <w:t>ttitudes. </w:t>
      </w:r>
      <w:r w:rsidRPr="0027421E">
        <w:rPr>
          <w:i/>
          <w:noProof/>
        </w:rPr>
        <w:t>Social Science Quarterly (Wiley-Blackwell), 90</w:t>
      </w:r>
      <w:r w:rsidRPr="0027421E">
        <w:rPr>
          <w:noProof/>
        </w:rPr>
        <w:t>(1), 103-116. doi:10.1111/j.1540-6237.2009.00605.x</w:t>
      </w:r>
    </w:p>
    <w:p w:rsidR="0027421E" w:rsidRDefault="0027421E" w:rsidP="00CA75CD">
      <w:pPr>
        <w:pStyle w:val="EndNoteBibliography"/>
        <w:ind w:left="720" w:hanging="720"/>
        <w:rPr>
          <w:noProof/>
          <w:szCs w:val="24"/>
        </w:rPr>
      </w:pPr>
      <w:r w:rsidRPr="002A1C65">
        <w:rPr>
          <w:noProof/>
          <w:szCs w:val="24"/>
        </w:rPr>
        <w:lastRenderedPageBreak/>
        <w:t>Gelpi, C., Reifler, J.,</w:t>
      </w:r>
      <w:r>
        <w:rPr>
          <w:noProof/>
          <w:szCs w:val="24"/>
        </w:rPr>
        <w:t xml:space="preserve"> &amp; Feaver, P. (2007). Iraq the vote: Retrospective and prospective f</w:t>
      </w:r>
      <w:r w:rsidRPr="002A1C65">
        <w:rPr>
          <w:noProof/>
          <w:szCs w:val="24"/>
        </w:rPr>
        <w:t>oreig</w:t>
      </w:r>
      <w:r>
        <w:rPr>
          <w:noProof/>
          <w:szCs w:val="24"/>
        </w:rPr>
        <w:t>n policy judgments on candidate choice and casualty t</w:t>
      </w:r>
      <w:r w:rsidRPr="002A1C65">
        <w:rPr>
          <w:noProof/>
          <w:szCs w:val="24"/>
        </w:rPr>
        <w:t xml:space="preserve">olerance. </w:t>
      </w:r>
      <w:r w:rsidRPr="000F0496">
        <w:rPr>
          <w:i/>
          <w:noProof/>
          <w:szCs w:val="24"/>
        </w:rPr>
        <w:t>Political Behavior, 29</w:t>
      </w:r>
      <w:r w:rsidRPr="002A1C65">
        <w:rPr>
          <w:noProof/>
          <w:szCs w:val="24"/>
        </w:rPr>
        <w:t>(2), 151-174. doi:10.1007/s11109-007-9029-6</w:t>
      </w:r>
    </w:p>
    <w:p w:rsidR="009A67AB" w:rsidRPr="0027421E" w:rsidRDefault="009A67AB" w:rsidP="00CA75CD">
      <w:pPr>
        <w:pStyle w:val="EndNoteBibliography"/>
        <w:ind w:left="720" w:hanging="720"/>
        <w:rPr>
          <w:noProof/>
          <w:szCs w:val="24"/>
        </w:rPr>
      </w:pPr>
      <w:r w:rsidRPr="00C31200">
        <w:rPr>
          <w:noProof/>
        </w:rPr>
        <w:t>Hart, R. P. (1997). Diction: The text-analysis program: Sage Publications/Digitext, Inc.</w:t>
      </w:r>
    </w:p>
    <w:p w:rsidR="00CA75CD" w:rsidRDefault="00CA75CD" w:rsidP="00CA75CD">
      <w:pPr>
        <w:ind w:left="720" w:hanging="720"/>
      </w:pPr>
      <w:proofErr w:type="gramStart"/>
      <w:r>
        <w:t>Hart, R. P., &amp; Lind, C. J. (2014).</w:t>
      </w:r>
      <w:proofErr w:type="gramEnd"/>
      <w:r>
        <w:t xml:space="preserve"> </w:t>
      </w:r>
      <w:proofErr w:type="gramStart"/>
      <w:r>
        <w:t>The blended language of partisanship in the 2012 presidential campaign.</w:t>
      </w:r>
      <w:proofErr w:type="gramEnd"/>
      <w:r>
        <w:t> </w:t>
      </w:r>
      <w:r w:rsidRPr="00A25885">
        <w:rPr>
          <w:i/>
        </w:rPr>
        <w:t>American Behavioral Scientist, 58</w:t>
      </w:r>
      <w:r>
        <w:t xml:space="preserve">(4), 591-616. </w:t>
      </w:r>
      <w:proofErr w:type="gramStart"/>
      <w:r>
        <w:t>doi:</w:t>
      </w:r>
      <w:proofErr w:type="gramEnd"/>
      <w:r>
        <w:t>10.1177/0002764213506220</w:t>
      </w:r>
    </w:p>
    <w:p w:rsidR="00CA75CD" w:rsidRDefault="009A67AB" w:rsidP="00CA75CD">
      <w:pPr>
        <w:ind w:left="720" w:hanging="720"/>
      </w:pPr>
      <w:r w:rsidRPr="00C31200">
        <w:rPr>
          <w:noProof/>
        </w:rPr>
        <w:t xml:space="preserve">Hart, R. P., Lind, C. J., &amp; Childers, J. P. (2012). </w:t>
      </w:r>
      <w:r w:rsidRPr="00C31200">
        <w:rPr>
          <w:i/>
          <w:noProof/>
        </w:rPr>
        <w:t>Party style: What it is and what is isn't</w:t>
      </w:r>
      <w:r w:rsidRPr="00C31200">
        <w:rPr>
          <w:noProof/>
        </w:rPr>
        <w:t xml:space="preserve">. Paper presented at the Annual Meeting of the American Political Science Association. </w:t>
      </w:r>
      <w:hyperlink r:id="rId10" w:history="1">
        <w:r w:rsidRPr="00C31200">
          <w:rPr>
            <w:rStyle w:val="Hyperlink"/>
            <w:noProof/>
          </w:rPr>
          <w:t>http://ssrn.com/abstract=2108267</w:t>
        </w:r>
      </w:hyperlink>
    </w:p>
    <w:p w:rsidR="00CA75CD" w:rsidRDefault="00CA75CD" w:rsidP="00CA75CD">
      <w:pPr>
        <w:ind w:left="720" w:hanging="720"/>
      </w:pPr>
      <w:r>
        <w:t xml:space="preserve">Jarvis, S. E. (2004). </w:t>
      </w:r>
      <w:proofErr w:type="gramStart"/>
      <w:r>
        <w:t>Partisan patterns in presidential campaign speeches, 1948-2000.</w:t>
      </w:r>
      <w:proofErr w:type="gramEnd"/>
      <w:r>
        <w:t> </w:t>
      </w:r>
      <w:r w:rsidRPr="00A25885">
        <w:rPr>
          <w:i/>
        </w:rPr>
        <w:t>Communication Quarterly, 52</w:t>
      </w:r>
      <w:r>
        <w:t>(4), 403-419.</w:t>
      </w:r>
      <w:r w:rsidR="009A67AB">
        <w:t xml:space="preserve"> </w:t>
      </w:r>
      <w:r w:rsidR="009A67AB" w:rsidRPr="00C31200">
        <w:rPr>
          <w:noProof/>
        </w:rPr>
        <w:t>doi: 10.1080/01463370409370209</w:t>
      </w:r>
    </w:p>
    <w:p w:rsidR="0026165E" w:rsidRDefault="0026165E" w:rsidP="0026165E">
      <w:pPr>
        <w:pStyle w:val="EndNoteBibliography"/>
        <w:ind w:left="720" w:hanging="720"/>
        <w:rPr>
          <w:noProof/>
        </w:rPr>
      </w:pPr>
      <w:r w:rsidRPr="00A9079B">
        <w:rPr>
          <w:noProof/>
        </w:rPr>
        <w:t xml:space="preserve">Keller, J. W., &amp; Foster, D. M. (2012). Presidential leadership style and the political use of force. </w:t>
      </w:r>
      <w:r w:rsidRPr="00A9079B">
        <w:rPr>
          <w:i/>
          <w:noProof/>
        </w:rPr>
        <w:t>Political Psychology, 33</w:t>
      </w:r>
      <w:r w:rsidRPr="00A9079B">
        <w:rPr>
          <w:noProof/>
        </w:rPr>
        <w:t>(5), 581-598. doi: 10.1111/j.1467-9221.2012.00903.x</w:t>
      </w:r>
    </w:p>
    <w:p w:rsidR="00CA75CD" w:rsidRPr="001908DD" w:rsidRDefault="00CA75CD" w:rsidP="00CA75CD">
      <w:pPr>
        <w:ind w:left="720" w:hanging="720"/>
        <w:rPr>
          <w:rFonts w:cs="Times New Roman"/>
          <w:szCs w:val="24"/>
        </w:rPr>
      </w:pPr>
      <w:proofErr w:type="spellStart"/>
      <w:proofErr w:type="gramStart"/>
      <w:r w:rsidRPr="00680CBA">
        <w:rPr>
          <w:rFonts w:cs="Times New Roman"/>
          <w:szCs w:val="24"/>
        </w:rPr>
        <w:t>Kriner</w:t>
      </w:r>
      <w:proofErr w:type="spellEnd"/>
      <w:r w:rsidRPr="00680CBA">
        <w:rPr>
          <w:rFonts w:cs="Times New Roman"/>
          <w:szCs w:val="24"/>
        </w:rPr>
        <w:t xml:space="preserve">, D., &amp; </w:t>
      </w:r>
      <w:proofErr w:type="spellStart"/>
      <w:r>
        <w:rPr>
          <w:rFonts w:cs="Times New Roman"/>
          <w:szCs w:val="24"/>
        </w:rPr>
        <w:t>Shen</w:t>
      </w:r>
      <w:proofErr w:type="spellEnd"/>
      <w:r>
        <w:rPr>
          <w:rFonts w:cs="Times New Roman"/>
          <w:szCs w:val="24"/>
        </w:rPr>
        <w:t>, F. (2014).</w:t>
      </w:r>
      <w:proofErr w:type="gramEnd"/>
      <w:r>
        <w:rPr>
          <w:rFonts w:cs="Times New Roman"/>
          <w:szCs w:val="24"/>
        </w:rPr>
        <w:t xml:space="preserve"> </w:t>
      </w:r>
      <w:proofErr w:type="gramStart"/>
      <w:r>
        <w:rPr>
          <w:rFonts w:cs="Times New Roman"/>
          <w:szCs w:val="24"/>
        </w:rPr>
        <w:t>Responding to w</w:t>
      </w:r>
      <w:r w:rsidRPr="00680CBA">
        <w:rPr>
          <w:rFonts w:cs="Times New Roman"/>
          <w:szCs w:val="24"/>
        </w:rPr>
        <w:t>a</w:t>
      </w:r>
      <w:r>
        <w:rPr>
          <w:rFonts w:cs="Times New Roman"/>
          <w:szCs w:val="24"/>
        </w:rPr>
        <w:t>r on Capitol Hill: Battlefield casualties, congressional response, and public support for the w</w:t>
      </w:r>
      <w:r w:rsidRPr="00680CBA">
        <w:rPr>
          <w:rFonts w:cs="Times New Roman"/>
          <w:szCs w:val="24"/>
        </w:rPr>
        <w:t>ar in Iraq.</w:t>
      </w:r>
      <w:proofErr w:type="gramEnd"/>
      <w:r w:rsidRPr="00680CBA">
        <w:rPr>
          <w:rFonts w:cs="Times New Roman"/>
          <w:szCs w:val="24"/>
        </w:rPr>
        <w:t> </w:t>
      </w:r>
      <w:r w:rsidRPr="000F0496">
        <w:rPr>
          <w:rFonts w:cs="Times New Roman"/>
          <w:i/>
          <w:szCs w:val="24"/>
        </w:rPr>
        <w:t>American Journal of Political Science, 58</w:t>
      </w:r>
      <w:r w:rsidRPr="00680CBA">
        <w:rPr>
          <w:rFonts w:cs="Times New Roman"/>
          <w:szCs w:val="24"/>
        </w:rPr>
        <w:t>(1), 157-174. doi:10.1111/ajps.12055</w:t>
      </w:r>
    </w:p>
    <w:p w:rsidR="00517524" w:rsidRPr="00517524" w:rsidRDefault="00517524" w:rsidP="00517524">
      <w:pPr>
        <w:pStyle w:val="EndNoteBibliography"/>
        <w:ind w:left="720" w:hanging="720"/>
        <w:rPr>
          <w:noProof/>
        </w:rPr>
      </w:pPr>
      <w:r w:rsidRPr="008B5965">
        <w:rPr>
          <w:noProof/>
        </w:rPr>
        <w:t xml:space="preserve">Lakoff, G. (2002). </w:t>
      </w:r>
      <w:r w:rsidRPr="008B5965">
        <w:rPr>
          <w:i/>
          <w:noProof/>
        </w:rPr>
        <w:t>Mora</w:t>
      </w:r>
      <w:r>
        <w:rPr>
          <w:i/>
          <w:noProof/>
        </w:rPr>
        <w:t>l politics:</w:t>
      </w:r>
      <w:r w:rsidRPr="008B5965">
        <w:rPr>
          <w:i/>
          <w:noProof/>
        </w:rPr>
        <w:t xml:space="preserve"> how liberals and conservatives think</w:t>
      </w:r>
      <w:r w:rsidRPr="008B5965">
        <w:rPr>
          <w:noProof/>
        </w:rPr>
        <w:t xml:space="preserve"> (2nd ed.). Chicago, IL: University of Chicago Press.</w:t>
      </w:r>
    </w:p>
    <w:p w:rsidR="00CA75CD" w:rsidRDefault="00CA75CD" w:rsidP="00CA75CD">
      <w:pPr>
        <w:ind w:left="720" w:hanging="720"/>
        <w:rPr>
          <w:rFonts w:cs="Times New Roman"/>
          <w:noProof/>
          <w:szCs w:val="24"/>
        </w:rPr>
      </w:pPr>
      <w:r w:rsidRPr="008B2E32">
        <w:rPr>
          <w:rFonts w:cs="Times New Roman"/>
          <w:noProof/>
          <w:szCs w:val="24"/>
        </w:rPr>
        <w:t xml:space="preserve">Leudar, I., Marsland, V., &amp; Nekvapil, J. (2004). On membership categorization: ‘Us’, ‘them’ and‘doing violence’ in political discourse. </w:t>
      </w:r>
      <w:r w:rsidRPr="000F0496">
        <w:rPr>
          <w:rFonts w:cs="Times New Roman"/>
          <w:i/>
          <w:noProof/>
          <w:szCs w:val="24"/>
        </w:rPr>
        <w:t>Discourse &amp; Society, 15</w:t>
      </w:r>
      <w:r w:rsidRPr="008B2E32">
        <w:rPr>
          <w:rFonts w:cs="Times New Roman"/>
          <w:noProof/>
          <w:szCs w:val="24"/>
        </w:rPr>
        <w:t>(2), 243-266. doi: 10.1177/0957926504041019</w:t>
      </w:r>
    </w:p>
    <w:p w:rsidR="00CA75CD" w:rsidRDefault="00CA75CD" w:rsidP="00CA75CD">
      <w:pPr>
        <w:pStyle w:val="EndNoteBibliography"/>
        <w:ind w:left="720" w:hanging="720"/>
        <w:rPr>
          <w:noProof/>
        </w:rPr>
      </w:pPr>
      <w:r w:rsidRPr="00A9079B">
        <w:rPr>
          <w:noProof/>
        </w:rPr>
        <w:lastRenderedPageBreak/>
        <w:t xml:space="preserve">Matthews, M. D. (2014). </w:t>
      </w:r>
      <w:r w:rsidRPr="00A9079B">
        <w:rPr>
          <w:i/>
          <w:noProof/>
        </w:rPr>
        <w:t>Head strong: How psychology is revolutionizing war</w:t>
      </w:r>
      <w:r w:rsidRPr="00A9079B">
        <w:rPr>
          <w:noProof/>
        </w:rPr>
        <w:t>. New York, NY: Oxford University Press.</w:t>
      </w:r>
    </w:p>
    <w:p w:rsidR="00CA75CD" w:rsidRPr="00CA75CD" w:rsidRDefault="00CA75CD" w:rsidP="00CA75CD">
      <w:pPr>
        <w:pStyle w:val="EndNoteBibliography"/>
        <w:ind w:left="720" w:hanging="720"/>
        <w:rPr>
          <w:noProof/>
        </w:rPr>
      </w:pPr>
      <w:r w:rsidRPr="00A9079B">
        <w:rPr>
          <w:noProof/>
        </w:rPr>
        <w:t xml:space="preserve">McCleary, D. F., Nalls, M. L., &amp; Williams, R. L. (2009). Types of patriotism as primary predictors of continuing support for the iraq war. </w:t>
      </w:r>
      <w:r w:rsidRPr="00A9079B">
        <w:rPr>
          <w:i/>
          <w:noProof/>
        </w:rPr>
        <w:t>Journal of Political and Military Sociology, 37</w:t>
      </w:r>
      <w:r w:rsidRPr="00A9079B">
        <w:rPr>
          <w:noProof/>
        </w:rPr>
        <w:t xml:space="preserve">(1), 77-94. </w:t>
      </w:r>
    </w:p>
    <w:p w:rsidR="00CA75CD" w:rsidRDefault="00CA75CD" w:rsidP="00CA75CD">
      <w:pPr>
        <w:ind w:left="720" w:hanging="720"/>
      </w:pPr>
      <w:proofErr w:type="spellStart"/>
      <w:proofErr w:type="gramStart"/>
      <w:r>
        <w:t>Ohl</w:t>
      </w:r>
      <w:proofErr w:type="spellEnd"/>
      <w:r>
        <w:t xml:space="preserve">, J. J., </w:t>
      </w:r>
      <w:proofErr w:type="spellStart"/>
      <w:r>
        <w:t>Pfister</w:t>
      </w:r>
      <w:proofErr w:type="spellEnd"/>
      <w:r>
        <w:t>, D. S., Nader, M., &amp; Griffin, D. (2013).</w:t>
      </w:r>
      <w:proofErr w:type="gramEnd"/>
      <w:r>
        <w:t xml:space="preserve"> </w:t>
      </w:r>
      <w:proofErr w:type="spellStart"/>
      <w:proofErr w:type="gramStart"/>
      <w:r>
        <w:t>Lakoff's</w:t>
      </w:r>
      <w:proofErr w:type="spellEnd"/>
      <w:r>
        <w:t xml:space="preserve"> theory of moral reasoning in presidential campaign advertisements, 1952–2012.</w:t>
      </w:r>
      <w:proofErr w:type="gramEnd"/>
      <w:r>
        <w:t> </w:t>
      </w:r>
      <w:r w:rsidRPr="00A25885">
        <w:rPr>
          <w:i/>
        </w:rPr>
        <w:t>Communication Studies, 64</w:t>
      </w:r>
      <w:r>
        <w:t>(5), 488-507. doi:10.1080/10510974.2013.832340</w:t>
      </w:r>
    </w:p>
    <w:p w:rsidR="007F5AFC" w:rsidRPr="00680CBA" w:rsidRDefault="007F5AFC" w:rsidP="007F5AFC">
      <w:pPr>
        <w:ind w:left="720" w:hanging="720"/>
        <w:rPr>
          <w:rFonts w:cs="Times New Roman"/>
          <w:szCs w:val="24"/>
        </w:rPr>
      </w:pPr>
      <w:proofErr w:type="spellStart"/>
      <w:r w:rsidRPr="00680CBA">
        <w:rPr>
          <w:rFonts w:cs="Times New Roman"/>
          <w:szCs w:val="24"/>
        </w:rPr>
        <w:t>Pennebaker</w:t>
      </w:r>
      <w:proofErr w:type="spellEnd"/>
      <w:r w:rsidRPr="00680CBA">
        <w:rPr>
          <w:rFonts w:cs="Times New Roman"/>
          <w:szCs w:val="24"/>
        </w:rPr>
        <w:t xml:space="preserve">, J. W. (2011). </w:t>
      </w:r>
      <w:proofErr w:type="gramStart"/>
      <w:r w:rsidRPr="00680CBA">
        <w:rPr>
          <w:rFonts w:cs="Times New Roman"/>
          <w:szCs w:val="24"/>
        </w:rPr>
        <w:t>Using computer analyses to identify language style and aggressive intent: The secret li</w:t>
      </w:r>
      <w:r>
        <w:rPr>
          <w:rFonts w:cs="Times New Roman"/>
          <w:szCs w:val="24"/>
        </w:rPr>
        <w:t>fe of function words.</w:t>
      </w:r>
      <w:proofErr w:type="gramEnd"/>
      <w:r>
        <w:rPr>
          <w:rFonts w:cs="Times New Roman"/>
          <w:szCs w:val="24"/>
        </w:rPr>
        <w:t> </w:t>
      </w:r>
      <w:r w:rsidRPr="00EF2E71">
        <w:rPr>
          <w:rFonts w:cs="Times New Roman"/>
          <w:i/>
          <w:szCs w:val="24"/>
        </w:rPr>
        <w:t>Dynamics of Asymmetric Conflict, 4</w:t>
      </w:r>
      <w:r w:rsidRPr="00680CBA">
        <w:rPr>
          <w:rFonts w:cs="Times New Roman"/>
          <w:szCs w:val="24"/>
        </w:rPr>
        <w:t>(2), 92-102. doi:10.1080/17467586.2011.627932</w:t>
      </w:r>
    </w:p>
    <w:p w:rsidR="00CA75CD" w:rsidRDefault="00CA75CD" w:rsidP="00CA75CD">
      <w:pPr>
        <w:ind w:left="720" w:hanging="720"/>
        <w:rPr>
          <w:rFonts w:cs="Times New Roman"/>
          <w:szCs w:val="24"/>
        </w:rPr>
      </w:pPr>
      <w:proofErr w:type="spellStart"/>
      <w:proofErr w:type="gramStart"/>
      <w:r w:rsidRPr="00680CBA">
        <w:rPr>
          <w:rFonts w:cs="Times New Roman"/>
          <w:szCs w:val="24"/>
        </w:rPr>
        <w:t>Pennebaker</w:t>
      </w:r>
      <w:proofErr w:type="spellEnd"/>
      <w:r w:rsidRPr="00680CBA">
        <w:rPr>
          <w:rFonts w:cs="Times New Roman"/>
          <w:szCs w:val="24"/>
        </w:rPr>
        <w:t>, J. W., Booth, R. E., &amp; Francis, M. E. (2007).</w:t>
      </w:r>
      <w:proofErr w:type="gramEnd"/>
      <w:r w:rsidRPr="00680CBA">
        <w:rPr>
          <w:rFonts w:cs="Times New Roman"/>
          <w:szCs w:val="24"/>
        </w:rPr>
        <w:t xml:space="preserve"> </w:t>
      </w:r>
      <w:r w:rsidRPr="00EF2E71">
        <w:rPr>
          <w:rFonts w:cs="Times New Roman"/>
          <w:i/>
          <w:szCs w:val="24"/>
        </w:rPr>
        <w:t>Linguistic inquiry and word count: LIWC2007: Operator’s manual.</w:t>
      </w:r>
      <w:r w:rsidRPr="00680CBA">
        <w:rPr>
          <w:rFonts w:cs="Times New Roman"/>
          <w:szCs w:val="24"/>
        </w:rPr>
        <w:t xml:space="preserve"> Austin, TX: LIWC.net</w:t>
      </w:r>
    </w:p>
    <w:p w:rsidR="007F5AFC" w:rsidRPr="00680CBA" w:rsidRDefault="007F5AFC" w:rsidP="007F5AFC">
      <w:pPr>
        <w:ind w:left="720" w:hanging="720"/>
        <w:rPr>
          <w:rFonts w:cs="Times New Roman"/>
          <w:szCs w:val="24"/>
        </w:rPr>
      </w:pPr>
      <w:proofErr w:type="spellStart"/>
      <w:proofErr w:type="gramStart"/>
      <w:r w:rsidRPr="003A6642">
        <w:rPr>
          <w:rFonts w:cs="Times New Roman"/>
          <w:szCs w:val="24"/>
        </w:rPr>
        <w:t>Pennebaker</w:t>
      </w:r>
      <w:proofErr w:type="spellEnd"/>
      <w:r w:rsidRPr="003A6642">
        <w:rPr>
          <w:rFonts w:cs="Times New Roman"/>
          <w:szCs w:val="24"/>
        </w:rPr>
        <w:t>, J. W., &amp; King, L. A. (1999).</w:t>
      </w:r>
      <w:proofErr w:type="gramEnd"/>
      <w:r w:rsidRPr="003A6642">
        <w:rPr>
          <w:rFonts w:cs="Times New Roman"/>
          <w:szCs w:val="24"/>
        </w:rPr>
        <w:t xml:space="preserve"> Lingui</w:t>
      </w:r>
      <w:r>
        <w:rPr>
          <w:rFonts w:cs="Times New Roman"/>
          <w:szCs w:val="24"/>
        </w:rPr>
        <w:t xml:space="preserve">stic styles: Language use as an individual difference. </w:t>
      </w:r>
      <w:r w:rsidRPr="00EF2E71">
        <w:rPr>
          <w:rFonts w:cs="Times New Roman"/>
          <w:i/>
          <w:szCs w:val="24"/>
        </w:rPr>
        <w:t xml:space="preserve">Journal of Personality </w:t>
      </w:r>
      <w:commentRangeStart w:id="64"/>
      <w:r w:rsidRPr="00EF2E71">
        <w:rPr>
          <w:rFonts w:cs="Times New Roman"/>
          <w:i/>
          <w:szCs w:val="24"/>
        </w:rPr>
        <w:t>&amp;</w:t>
      </w:r>
      <w:commentRangeEnd w:id="64"/>
      <w:r w:rsidR="00517524">
        <w:rPr>
          <w:rStyle w:val="CommentReference"/>
        </w:rPr>
        <w:commentReference w:id="64"/>
      </w:r>
      <w:r w:rsidRPr="00EF2E71">
        <w:rPr>
          <w:rFonts w:cs="Times New Roman"/>
          <w:i/>
          <w:szCs w:val="24"/>
        </w:rPr>
        <w:t xml:space="preserve"> Social Psychology, 77</w:t>
      </w:r>
      <w:r w:rsidRPr="003A6642">
        <w:rPr>
          <w:rFonts w:cs="Times New Roman"/>
          <w:szCs w:val="24"/>
        </w:rPr>
        <w:t>(6), 1296-1312.</w:t>
      </w:r>
      <w:r w:rsidR="00517524">
        <w:rPr>
          <w:rFonts w:cs="Times New Roman"/>
          <w:szCs w:val="24"/>
        </w:rPr>
        <w:t xml:space="preserve"> </w:t>
      </w:r>
      <w:r w:rsidR="00517524" w:rsidRPr="008B5965">
        <w:rPr>
          <w:noProof/>
        </w:rPr>
        <w:t>doi: 10.1037//0022-3514.77.6.1296</w:t>
      </w:r>
    </w:p>
    <w:p w:rsidR="007F5AFC" w:rsidRDefault="007F5AFC" w:rsidP="00CA75CD">
      <w:pPr>
        <w:ind w:left="720" w:hanging="720"/>
        <w:rPr>
          <w:rFonts w:cs="Times New Roman"/>
          <w:szCs w:val="24"/>
        </w:rPr>
      </w:pPr>
      <w:proofErr w:type="spellStart"/>
      <w:proofErr w:type="gramStart"/>
      <w:r w:rsidRPr="00680CBA">
        <w:rPr>
          <w:rFonts w:cs="Times New Roman"/>
          <w:szCs w:val="24"/>
        </w:rPr>
        <w:t>Pennebaker</w:t>
      </w:r>
      <w:proofErr w:type="spellEnd"/>
      <w:r w:rsidRPr="00680CBA">
        <w:rPr>
          <w:rFonts w:cs="Times New Roman"/>
          <w:szCs w:val="24"/>
        </w:rPr>
        <w:t xml:space="preserve">, J. W., </w:t>
      </w:r>
      <w:proofErr w:type="spellStart"/>
      <w:r w:rsidRPr="00680CBA">
        <w:rPr>
          <w:rFonts w:cs="Times New Roman"/>
          <w:szCs w:val="24"/>
        </w:rPr>
        <w:t>Slatcher</w:t>
      </w:r>
      <w:proofErr w:type="spellEnd"/>
      <w:r w:rsidRPr="00680CBA">
        <w:rPr>
          <w:rFonts w:cs="Times New Roman"/>
          <w:szCs w:val="24"/>
        </w:rPr>
        <w:t>, R. B., &amp; C</w:t>
      </w:r>
      <w:r>
        <w:rPr>
          <w:rFonts w:cs="Times New Roman"/>
          <w:szCs w:val="24"/>
        </w:rPr>
        <w:t>hung, C. K. (2005).</w:t>
      </w:r>
      <w:proofErr w:type="gramEnd"/>
      <w:r>
        <w:rPr>
          <w:rFonts w:cs="Times New Roman"/>
          <w:szCs w:val="24"/>
        </w:rPr>
        <w:t xml:space="preserve"> Linguistic markers of psychological state through media i</w:t>
      </w:r>
      <w:r w:rsidRPr="00680CBA">
        <w:rPr>
          <w:rFonts w:cs="Times New Roman"/>
          <w:szCs w:val="24"/>
        </w:rPr>
        <w:t>nterviews: John Kerry and John Edwards in 2</w:t>
      </w:r>
      <w:r>
        <w:rPr>
          <w:rFonts w:cs="Times New Roman"/>
          <w:szCs w:val="24"/>
        </w:rPr>
        <w:t>004, Al Gore in 2000. </w:t>
      </w:r>
      <w:r w:rsidRPr="00EF2E71">
        <w:rPr>
          <w:rFonts w:cs="Times New Roman"/>
          <w:i/>
          <w:szCs w:val="24"/>
        </w:rPr>
        <w:t xml:space="preserve">Analyses of Social Issues </w:t>
      </w:r>
      <w:commentRangeStart w:id="65"/>
      <w:r w:rsidRPr="00EF2E71">
        <w:rPr>
          <w:rFonts w:cs="Times New Roman"/>
          <w:i/>
          <w:szCs w:val="24"/>
        </w:rPr>
        <w:t>&amp;</w:t>
      </w:r>
      <w:commentRangeEnd w:id="65"/>
      <w:r w:rsidR="00517524">
        <w:rPr>
          <w:rStyle w:val="CommentReference"/>
        </w:rPr>
        <w:commentReference w:id="65"/>
      </w:r>
      <w:r w:rsidRPr="00EF2E71">
        <w:rPr>
          <w:rFonts w:cs="Times New Roman"/>
          <w:i/>
          <w:szCs w:val="24"/>
        </w:rPr>
        <w:t xml:space="preserve"> Public Policy, 5</w:t>
      </w:r>
      <w:r w:rsidRPr="00680CBA">
        <w:rPr>
          <w:rFonts w:cs="Times New Roman"/>
          <w:szCs w:val="24"/>
        </w:rPr>
        <w:t>(1), 197-204. doi:10.1111/j.1530-2415.2005.00065.x</w:t>
      </w:r>
    </w:p>
    <w:p w:rsidR="0026165E" w:rsidRDefault="0026165E" w:rsidP="00CA75CD">
      <w:pPr>
        <w:ind w:left="720" w:hanging="720"/>
        <w:rPr>
          <w:rFonts w:cs="Times New Roman"/>
          <w:szCs w:val="24"/>
        </w:rPr>
      </w:pPr>
      <w:r w:rsidRPr="003A6642">
        <w:rPr>
          <w:rFonts w:cs="Times New Roman"/>
          <w:szCs w:val="24"/>
        </w:rPr>
        <w:t xml:space="preserve">Phelps, G. A., &amp; </w:t>
      </w:r>
      <w:proofErr w:type="spellStart"/>
      <w:r w:rsidRPr="003A6642">
        <w:rPr>
          <w:rFonts w:cs="Times New Roman"/>
          <w:szCs w:val="24"/>
        </w:rPr>
        <w:t>Boyla</w:t>
      </w:r>
      <w:r>
        <w:rPr>
          <w:rFonts w:cs="Times New Roman"/>
          <w:szCs w:val="24"/>
        </w:rPr>
        <w:t>n</w:t>
      </w:r>
      <w:proofErr w:type="spellEnd"/>
      <w:r>
        <w:rPr>
          <w:rFonts w:cs="Times New Roman"/>
          <w:szCs w:val="24"/>
        </w:rPr>
        <w:t xml:space="preserve">, T. S. (2002). </w:t>
      </w:r>
      <w:proofErr w:type="gramStart"/>
      <w:r>
        <w:rPr>
          <w:rFonts w:cs="Times New Roman"/>
          <w:szCs w:val="24"/>
        </w:rPr>
        <w:t>Discourses of war: The landscape of congressional r</w:t>
      </w:r>
      <w:r w:rsidRPr="003A6642">
        <w:rPr>
          <w:rFonts w:cs="Times New Roman"/>
          <w:szCs w:val="24"/>
        </w:rPr>
        <w:t>hetoric.</w:t>
      </w:r>
      <w:proofErr w:type="gramEnd"/>
      <w:r w:rsidRPr="003A6642">
        <w:rPr>
          <w:rFonts w:cs="Times New Roman"/>
          <w:szCs w:val="24"/>
        </w:rPr>
        <w:t xml:space="preserve"> </w:t>
      </w:r>
      <w:r w:rsidRPr="00EF2E71">
        <w:rPr>
          <w:rFonts w:cs="Times New Roman"/>
          <w:i/>
          <w:szCs w:val="24"/>
        </w:rPr>
        <w:t>Armed Forces &amp; Society (0095327X), 28</w:t>
      </w:r>
      <w:r w:rsidRPr="003A6642">
        <w:rPr>
          <w:rFonts w:cs="Times New Roman"/>
          <w:szCs w:val="24"/>
        </w:rPr>
        <w:t>(4), 641-667.</w:t>
      </w:r>
      <w:r w:rsidR="00517524">
        <w:rPr>
          <w:rFonts w:cs="Times New Roman"/>
          <w:szCs w:val="24"/>
        </w:rPr>
        <w:t xml:space="preserve"> </w:t>
      </w:r>
      <w:r w:rsidR="00517524" w:rsidRPr="008B5965">
        <w:rPr>
          <w:noProof/>
        </w:rPr>
        <w:t>doi: 10.1177/0095327x0202800407</w:t>
      </w:r>
    </w:p>
    <w:p w:rsidR="00CA75CD" w:rsidRDefault="00CA75CD" w:rsidP="00CA75CD">
      <w:pPr>
        <w:ind w:left="720" w:hanging="720"/>
        <w:rPr>
          <w:rFonts w:cs="Times New Roman"/>
          <w:szCs w:val="24"/>
        </w:rPr>
      </w:pPr>
      <w:proofErr w:type="spellStart"/>
      <w:r>
        <w:rPr>
          <w:rFonts w:cs="Times New Roman"/>
          <w:szCs w:val="24"/>
        </w:rPr>
        <w:lastRenderedPageBreak/>
        <w:t>Sahar</w:t>
      </w:r>
      <w:proofErr w:type="spellEnd"/>
      <w:r>
        <w:rPr>
          <w:rFonts w:cs="Times New Roman"/>
          <w:szCs w:val="24"/>
        </w:rPr>
        <w:t>, G. (2008). Patriotism, attributions for the 9/11 attacks, and support for war: Then and n</w:t>
      </w:r>
      <w:r w:rsidRPr="002A1C65">
        <w:rPr>
          <w:rFonts w:cs="Times New Roman"/>
          <w:szCs w:val="24"/>
        </w:rPr>
        <w:t xml:space="preserve">ow. </w:t>
      </w:r>
      <w:r w:rsidRPr="00EF2E71">
        <w:rPr>
          <w:rFonts w:cs="Times New Roman"/>
          <w:i/>
          <w:szCs w:val="24"/>
        </w:rPr>
        <w:t xml:space="preserve">Basic </w:t>
      </w:r>
      <w:commentRangeStart w:id="66"/>
      <w:r w:rsidRPr="00EF2E71">
        <w:rPr>
          <w:rFonts w:cs="Times New Roman"/>
          <w:i/>
          <w:szCs w:val="24"/>
        </w:rPr>
        <w:t>&amp;</w:t>
      </w:r>
      <w:commentRangeEnd w:id="66"/>
      <w:r w:rsidR="00517524">
        <w:rPr>
          <w:rStyle w:val="CommentReference"/>
        </w:rPr>
        <w:commentReference w:id="66"/>
      </w:r>
      <w:r w:rsidRPr="00EF2E71">
        <w:rPr>
          <w:rFonts w:cs="Times New Roman"/>
          <w:i/>
          <w:szCs w:val="24"/>
        </w:rPr>
        <w:t xml:space="preserve"> Applied Social Psychology, 30</w:t>
      </w:r>
      <w:r w:rsidRPr="002A1C65">
        <w:rPr>
          <w:rFonts w:cs="Times New Roman"/>
          <w:szCs w:val="24"/>
        </w:rPr>
        <w:t xml:space="preserve">(3), 189-197. </w:t>
      </w:r>
      <w:proofErr w:type="gramStart"/>
      <w:r w:rsidRPr="002A1C65">
        <w:rPr>
          <w:rFonts w:cs="Times New Roman"/>
          <w:szCs w:val="24"/>
        </w:rPr>
        <w:t>doi:</w:t>
      </w:r>
      <w:proofErr w:type="gramEnd"/>
      <w:r w:rsidRPr="002A1C65">
        <w:rPr>
          <w:rFonts w:cs="Times New Roman"/>
          <w:szCs w:val="24"/>
        </w:rPr>
        <w:t>10.1080/01973530802374956</w:t>
      </w:r>
    </w:p>
    <w:p w:rsidR="0026165E" w:rsidRPr="00680CBA" w:rsidRDefault="0026165E" w:rsidP="0026165E">
      <w:pPr>
        <w:ind w:left="720" w:hanging="720"/>
        <w:rPr>
          <w:rFonts w:cs="Times New Roman"/>
          <w:szCs w:val="24"/>
        </w:rPr>
      </w:pPr>
      <w:proofErr w:type="spellStart"/>
      <w:proofErr w:type="gramStart"/>
      <w:r w:rsidRPr="00680CBA">
        <w:rPr>
          <w:rFonts w:cs="Times New Roman"/>
          <w:szCs w:val="24"/>
        </w:rPr>
        <w:t>Tausczik</w:t>
      </w:r>
      <w:proofErr w:type="spellEnd"/>
      <w:r w:rsidRPr="00680CBA">
        <w:rPr>
          <w:rFonts w:cs="Times New Roman"/>
          <w:szCs w:val="24"/>
        </w:rPr>
        <w:t>, Y.</w:t>
      </w:r>
      <w:r w:rsidR="00517524">
        <w:rPr>
          <w:rFonts w:cs="Times New Roman"/>
          <w:szCs w:val="24"/>
        </w:rPr>
        <w:t xml:space="preserve"> R.</w:t>
      </w:r>
      <w:r w:rsidRPr="00680CBA">
        <w:rPr>
          <w:rFonts w:cs="Times New Roman"/>
          <w:szCs w:val="24"/>
        </w:rPr>
        <w:t xml:space="preserve">, </w:t>
      </w:r>
      <w:proofErr w:type="spellStart"/>
      <w:r w:rsidRPr="00680CBA">
        <w:rPr>
          <w:rFonts w:cs="Times New Roman"/>
          <w:szCs w:val="24"/>
        </w:rPr>
        <w:t>Faasse</w:t>
      </w:r>
      <w:proofErr w:type="spellEnd"/>
      <w:r w:rsidRPr="00680CBA">
        <w:rPr>
          <w:rFonts w:cs="Times New Roman"/>
          <w:szCs w:val="24"/>
        </w:rPr>
        <w:t xml:space="preserve">, K., </w:t>
      </w:r>
      <w:proofErr w:type="spellStart"/>
      <w:r w:rsidRPr="00680CBA">
        <w:rPr>
          <w:rFonts w:cs="Times New Roman"/>
          <w:szCs w:val="24"/>
        </w:rPr>
        <w:t>Pennebaker</w:t>
      </w:r>
      <w:proofErr w:type="spellEnd"/>
      <w:r w:rsidRPr="00680CBA">
        <w:rPr>
          <w:rFonts w:cs="Times New Roman"/>
          <w:szCs w:val="24"/>
        </w:rPr>
        <w:t xml:space="preserve">, J. W., </w:t>
      </w:r>
      <w:r>
        <w:rPr>
          <w:rFonts w:cs="Times New Roman"/>
          <w:szCs w:val="24"/>
        </w:rPr>
        <w:t>&amp; Petrie, K. J. (2012).</w:t>
      </w:r>
      <w:proofErr w:type="gramEnd"/>
      <w:r>
        <w:rPr>
          <w:rFonts w:cs="Times New Roman"/>
          <w:szCs w:val="24"/>
        </w:rPr>
        <w:t xml:space="preserve"> Public a</w:t>
      </w:r>
      <w:r w:rsidRPr="00680CBA">
        <w:rPr>
          <w:rFonts w:cs="Times New Roman"/>
          <w:szCs w:val="24"/>
        </w:rPr>
        <w:t>nxiety</w:t>
      </w:r>
      <w:r>
        <w:rPr>
          <w:rFonts w:cs="Times New Roman"/>
          <w:szCs w:val="24"/>
        </w:rPr>
        <w:t xml:space="preserve"> and information seeking following the H1N1 outbreak: Blogs, newspaper articles, and Wikipedia v</w:t>
      </w:r>
      <w:r w:rsidRPr="00680CBA">
        <w:rPr>
          <w:rFonts w:cs="Times New Roman"/>
          <w:szCs w:val="24"/>
        </w:rPr>
        <w:t>isits. </w:t>
      </w:r>
      <w:r w:rsidRPr="00EF2E71">
        <w:rPr>
          <w:rFonts w:cs="Times New Roman"/>
          <w:i/>
          <w:szCs w:val="24"/>
        </w:rPr>
        <w:t>Health Communication, 27</w:t>
      </w:r>
      <w:r w:rsidRPr="00680CBA">
        <w:rPr>
          <w:rFonts w:cs="Times New Roman"/>
          <w:szCs w:val="24"/>
        </w:rPr>
        <w:t>(2), 179-185. doi:10.1080/10410236.2011.571759</w:t>
      </w:r>
    </w:p>
    <w:p w:rsidR="00517524" w:rsidRPr="00517524" w:rsidRDefault="0026165E" w:rsidP="00517524">
      <w:pPr>
        <w:ind w:left="720" w:hanging="720"/>
        <w:rPr>
          <w:rFonts w:cs="Times New Roman"/>
          <w:szCs w:val="24"/>
        </w:rPr>
      </w:pPr>
      <w:proofErr w:type="spellStart"/>
      <w:proofErr w:type="gramStart"/>
      <w:r w:rsidRPr="00680CBA">
        <w:rPr>
          <w:rFonts w:cs="Times New Roman"/>
          <w:szCs w:val="24"/>
        </w:rPr>
        <w:t>Tausczik</w:t>
      </w:r>
      <w:proofErr w:type="spellEnd"/>
      <w:r w:rsidRPr="00680CBA">
        <w:rPr>
          <w:rFonts w:cs="Times New Roman"/>
          <w:szCs w:val="24"/>
        </w:rPr>
        <w:t>, Y. R., &amp;</w:t>
      </w:r>
      <w:r>
        <w:rPr>
          <w:rFonts w:cs="Times New Roman"/>
          <w:szCs w:val="24"/>
        </w:rPr>
        <w:t xml:space="preserve"> </w:t>
      </w:r>
      <w:proofErr w:type="spellStart"/>
      <w:r>
        <w:rPr>
          <w:rFonts w:cs="Times New Roman"/>
          <w:szCs w:val="24"/>
        </w:rPr>
        <w:t>Pennebaker</w:t>
      </w:r>
      <w:proofErr w:type="spellEnd"/>
      <w:r>
        <w:rPr>
          <w:rFonts w:cs="Times New Roman"/>
          <w:szCs w:val="24"/>
        </w:rPr>
        <w:t>, J. W. (2010).</w:t>
      </w:r>
      <w:proofErr w:type="gramEnd"/>
      <w:r>
        <w:rPr>
          <w:rFonts w:cs="Times New Roman"/>
          <w:szCs w:val="24"/>
        </w:rPr>
        <w:t xml:space="preserve"> The psychological meaning of w</w:t>
      </w:r>
      <w:r w:rsidRPr="00680CBA">
        <w:rPr>
          <w:rFonts w:cs="Times New Roman"/>
          <w:szCs w:val="24"/>
        </w:rPr>
        <w:t>ords: L</w:t>
      </w:r>
      <w:r>
        <w:rPr>
          <w:rFonts w:cs="Times New Roman"/>
          <w:szCs w:val="24"/>
        </w:rPr>
        <w:t xml:space="preserve">IWC and computerized text analysis methods. </w:t>
      </w:r>
      <w:r w:rsidRPr="00EF2E71">
        <w:rPr>
          <w:rFonts w:cs="Times New Roman"/>
          <w:i/>
          <w:szCs w:val="24"/>
        </w:rPr>
        <w:t>Journal of Language &amp; Social Psychology, 29</w:t>
      </w:r>
      <w:r w:rsidRPr="00680CBA">
        <w:rPr>
          <w:rFonts w:cs="Times New Roman"/>
          <w:szCs w:val="24"/>
        </w:rPr>
        <w:t xml:space="preserve">(1), 24-54. </w:t>
      </w:r>
      <w:proofErr w:type="gramStart"/>
      <w:r w:rsidRPr="00680CBA">
        <w:rPr>
          <w:rFonts w:cs="Times New Roman"/>
          <w:szCs w:val="24"/>
        </w:rPr>
        <w:t>doi:</w:t>
      </w:r>
      <w:proofErr w:type="gramEnd"/>
      <w:r w:rsidRPr="00680CBA">
        <w:rPr>
          <w:rFonts w:cs="Times New Roman"/>
          <w:szCs w:val="24"/>
        </w:rPr>
        <w:t>10.1177/0261927X09351676</w:t>
      </w:r>
    </w:p>
    <w:p w:rsidR="00517524" w:rsidRPr="008B5965" w:rsidRDefault="00517524" w:rsidP="00517524">
      <w:pPr>
        <w:pStyle w:val="EndNoteBibliography"/>
        <w:ind w:left="720" w:hanging="720"/>
        <w:rPr>
          <w:noProof/>
        </w:rPr>
      </w:pPr>
      <w:r w:rsidRPr="008B5965">
        <w:rPr>
          <w:noProof/>
        </w:rPr>
        <w:t xml:space="preserve">Weaver, R. (1953). </w:t>
      </w:r>
      <w:r w:rsidRPr="008B5965">
        <w:rPr>
          <w:i/>
          <w:noProof/>
        </w:rPr>
        <w:t>The ethics of rhetoric</w:t>
      </w:r>
      <w:r w:rsidRPr="008B5965">
        <w:rPr>
          <w:noProof/>
        </w:rPr>
        <w:t>. New York, NY: Henry Regnery.</w:t>
      </w:r>
    </w:p>
    <w:p w:rsidR="00CA75CD" w:rsidRDefault="00CA75CD" w:rsidP="00CA75CD">
      <w:pPr>
        <w:ind w:left="720" w:hanging="720"/>
      </w:pPr>
      <w:proofErr w:type="gramStart"/>
      <w:r>
        <w:t>Weinberg, M. (2010).</w:t>
      </w:r>
      <w:proofErr w:type="gramEnd"/>
      <w:r>
        <w:t xml:space="preserve"> </w:t>
      </w:r>
      <w:proofErr w:type="gramStart"/>
      <w:r>
        <w:t>Measuring governors' political orientations using words as data.</w:t>
      </w:r>
      <w:proofErr w:type="gramEnd"/>
      <w:r>
        <w:t> </w:t>
      </w:r>
      <w:r w:rsidRPr="00A25885">
        <w:rPr>
          <w:i/>
        </w:rPr>
        <w:t>State Politics &amp; Policy Quarterly, 10</w:t>
      </w:r>
      <w:r>
        <w:t>(1), 96-109.</w:t>
      </w:r>
      <w:r w:rsidR="00517524">
        <w:t xml:space="preserve"> </w:t>
      </w:r>
      <w:r w:rsidR="00517524" w:rsidRPr="008B5965">
        <w:rPr>
          <w:noProof/>
        </w:rPr>
        <w:t>doi: 10.1177/153244001001000105</w:t>
      </w:r>
    </w:p>
    <w:p w:rsidR="00517524" w:rsidRDefault="00517524" w:rsidP="00517524">
      <w:pPr>
        <w:ind w:left="720" w:hanging="720"/>
      </w:pPr>
      <w:proofErr w:type="gramStart"/>
      <w:r>
        <w:t xml:space="preserve">Yu, B., Kaufmann, S., &amp; </w:t>
      </w:r>
      <w:proofErr w:type="spellStart"/>
      <w:r>
        <w:t>Diermeier</w:t>
      </w:r>
      <w:proofErr w:type="spellEnd"/>
      <w:r>
        <w:t>, D. (2008).</w:t>
      </w:r>
      <w:proofErr w:type="gramEnd"/>
      <w:r>
        <w:t xml:space="preserve"> </w:t>
      </w:r>
      <w:proofErr w:type="gramStart"/>
      <w:r>
        <w:t>Classifying party affiliation from political speech.</w:t>
      </w:r>
      <w:proofErr w:type="gramEnd"/>
      <w:r>
        <w:t> </w:t>
      </w:r>
      <w:r w:rsidRPr="00A25885">
        <w:rPr>
          <w:i/>
        </w:rPr>
        <w:t xml:space="preserve">Journal </w:t>
      </w:r>
      <w:proofErr w:type="gramStart"/>
      <w:r w:rsidRPr="00A25885">
        <w:rPr>
          <w:i/>
        </w:rPr>
        <w:t>Of</w:t>
      </w:r>
      <w:proofErr w:type="gramEnd"/>
      <w:r w:rsidRPr="00A25885">
        <w:rPr>
          <w:i/>
        </w:rPr>
        <w:t xml:space="preserve"> Information Technology &amp; Politics, 5</w:t>
      </w:r>
      <w:r>
        <w:t xml:space="preserve">(1), 33-48. </w:t>
      </w:r>
      <w:proofErr w:type="gramStart"/>
      <w:r>
        <w:t>doi:</w:t>
      </w:r>
      <w:proofErr w:type="gramEnd"/>
      <w:r>
        <w:t>10.1080/19331680802149608</w:t>
      </w:r>
    </w:p>
    <w:p w:rsidR="00CA75CD" w:rsidRPr="00CE33DD" w:rsidRDefault="00CA75CD" w:rsidP="00CA75CD"/>
    <w:p w:rsidR="00B67E6F" w:rsidRDefault="0051715D" w:rsidP="001D7BA3">
      <w:pPr>
        <w:rPr>
          <w:b/>
        </w:rPr>
      </w:pPr>
      <w:r>
        <w:rPr>
          <w:b/>
        </w:rPr>
        <w:t xml:space="preserve"> </w:t>
      </w:r>
    </w:p>
    <w:p w:rsidR="00B67E6F" w:rsidRDefault="00B67E6F">
      <w:pPr>
        <w:rPr>
          <w:b/>
        </w:rPr>
      </w:pPr>
      <w:r>
        <w:rPr>
          <w:b/>
        </w:rPr>
        <w:br w:type="page"/>
      </w:r>
    </w:p>
    <w:p w:rsidR="00343784" w:rsidRDefault="00343784" w:rsidP="00343784">
      <w:pPr>
        <w:rPr>
          <w:ins w:id="67" w:author="Kayla" w:date="2014-12-24T23:33:00Z"/>
          <w:szCs w:val="24"/>
        </w:rPr>
      </w:pPr>
      <w:ins w:id="68" w:author="Kayla" w:date="2014-12-24T23:33:00Z">
        <w:r>
          <w:rPr>
            <w:szCs w:val="24"/>
          </w:rPr>
          <w:lastRenderedPageBreak/>
          <w:t>Table 1</w:t>
        </w:r>
      </w:ins>
    </w:p>
    <w:p w:rsidR="00343784" w:rsidRDefault="00343784" w:rsidP="00343784">
      <w:pPr>
        <w:rPr>
          <w:ins w:id="69" w:author="Kayla" w:date="2014-12-24T23:33:00Z"/>
          <w:szCs w:val="24"/>
        </w:rPr>
      </w:pPr>
      <w:proofErr w:type="spellStart"/>
      <w:ins w:id="70" w:author="Kayla" w:date="2014-12-24T23:33:00Z">
        <w:r>
          <w:rPr>
            <w:i/>
            <w:szCs w:val="24"/>
          </w:rPr>
          <w:t>Metalinguistic</w:t>
        </w:r>
        <w:proofErr w:type="spellEnd"/>
        <w:r>
          <w:rPr>
            <w:i/>
            <w:szCs w:val="24"/>
          </w:rPr>
          <w:t xml:space="preserve"> Construct Formulas</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4645"/>
        <w:gridCol w:w="2195"/>
      </w:tblGrid>
      <w:tr w:rsidR="00343784" w:rsidRPr="008C3918" w:rsidTr="00E4108D">
        <w:trPr>
          <w:ins w:id="71" w:author="Kayla" w:date="2014-12-24T23:33:00Z"/>
        </w:trPr>
        <w:tc>
          <w:tcPr>
            <w:tcW w:w="2448" w:type="dxa"/>
            <w:tcBorders>
              <w:top w:val="single" w:sz="4" w:space="0" w:color="auto"/>
              <w:bottom w:val="single" w:sz="4" w:space="0" w:color="auto"/>
            </w:tcBorders>
          </w:tcPr>
          <w:p w:rsidR="00343784" w:rsidRPr="008C3918" w:rsidRDefault="00343784" w:rsidP="00343784">
            <w:pPr>
              <w:spacing w:line="480" w:lineRule="auto"/>
              <w:rPr>
                <w:ins w:id="72" w:author="Kayla" w:date="2014-12-24T23:33:00Z"/>
                <w:rFonts w:cs="Times New Roman"/>
                <w:szCs w:val="24"/>
              </w:rPr>
              <w:pPrChange w:id="73" w:author="Kayla" w:date="2014-12-24T23:34:00Z">
                <w:pPr/>
              </w:pPrChange>
            </w:pPr>
            <w:ins w:id="74" w:author="Kayla" w:date="2014-12-24T23:33:00Z">
              <w:r w:rsidRPr="008C3918">
                <w:rPr>
                  <w:rFonts w:cs="Times New Roman"/>
                  <w:szCs w:val="24"/>
                </w:rPr>
                <w:t>Construct</w:t>
              </w:r>
            </w:ins>
          </w:p>
        </w:tc>
        <w:tc>
          <w:tcPr>
            <w:tcW w:w="4645" w:type="dxa"/>
            <w:tcBorders>
              <w:top w:val="single" w:sz="4" w:space="0" w:color="auto"/>
              <w:bottom w:val="single" w:sz="4" w:space="0" w:color="auto"/>
            </w:tcBorders>
          </w:tcPr>
          <w:p w:rsidR="00343784" w:rsidRPr="008C3918" w:rsidRDefault="00343784" w:rsidP="00343784">
            <w:pPr>
              <w:spacing w:line="480" w:lineRule="auto"/>
              <w:rPr>
                <w:ins w:id="75" w:author="Kayla" w:date="2014-12-24T23:33:00Z"/>
                <w:rFonts w:cs="Times New Roman"/>
                <w:szCs w:val="24"/>
              </w:rPr>
              <w:pPrChange w:id="76" w:author="Kayla" w:date="2014-12-24T23:34:00Z">
                <w:pPr/>
              </w:pPrChange>
            </w:pPr>
            <w:ins w:id="77" w:author="Kayla" w:date="2014-12-24T23:33:00Z">
              <w:r w:rsidRPr="008C3918">
                <w:rPr>
                  <w:rFonts w:cs="Times New Roman"/>
                  <w:szCs w:val="24"/>
                </w:rPr>
                <w:t>Formula</w:t>
              </w:r>
            </w:ins>
          </w:p>
        </w:tc>
        <w:tc>
          <w:tcPr>
            <w:tcW w:w="2195" w:type="dxa"/>
            <w:tcBorders>
              <w:top w:val="single" w:sz="4" w:space="0" w:color="auto"/>
              <w:bottom w:val="single" w:sz="4" w:space="0" w:color="auto"/>
            </w:tcBorders>
          </w:tcPr>
          <w:p w:rsidR="00343784" w:rsidRPr="008C3918" w:rsidRDefault="00343784" w:rsidP="00343784">
            <w:pPr>
              <w:spacing w:line="480" w:lineRule="auto"/>
              <w:rPr>
                <w:ins w:id="78" w:author="Kayla" w:date="2014-12-24T23:33:00Z"/>
                <w:rFonts w:cs="Times New Roman"/>
                <w:szCs w:val="24"/>
              </w:rPr>
              <w:pPrChange w:id="79" w:author="Kayla" w:date="2014-12-24T23:34:00Z">
                <w:pPr/>
              </w:pPrChange>
            </w:pPr>
            <w:ins w:id="80" w:author="Kayla" w:date="2014-12-24T23:33:00Z">
              <w:r w:rsidRPr="008C3918">
                <w:rPr>
                  <w:rFonts w:cs="Times New Roman"/>
                  <w:szCs w:val="24"/>
                </w:rPr>
                <w:t>Reference</w:t>
              </w:r>
            </w:ins>
          </w:p>
        </w:tc>
      </w:tr>
      <w:tr w:rsidR="00343784" w:rsidRPr="008C3918" w:rsidTr="00E4108D">
        <w:trPr>
          <w:ins w:id="81" w:author="Kayla" w:date="2014-12-24T23:33:00Z"/>
        </w:trPr>
        <w:tc>
          <w:tcPr>
            <w:tcW w:w="2448" w:type="dxa"/>
          </w:tcPr>
          <w:p w:rsidR="00343784" w:rsidRPr="008C3918" w:rsidRDefault="00343784" w:rsidP="00343784">
            <w:pPr>
              <w:spacing w:line="480" w:lineRule="auto"/>
              <w:rPr>
                <w:ins w:id="82" w:author="Kayla" w:date="2014-12-24T23:33:00Z"/>
                <w:rFonts w:cs="Times New Roman"/>
                <w:szCs w:val="24"/>
              </w:rPr>
              <w:pPrChange w:id="83" w:author="Kayla" w:date="2014-12-24T23:34:00Z">
                <w:pPr/>
              </w:pPrChange>
            </w:pPr>
            <w:ins w:id="84" w:author="Kayla" w:date="2014-12-24T23:33:00Z">
              <w:r w:rsidRPr="008C3918">
                <w:rPr>
                  <w:rFonts w:cs="Times New Roman"/>
                  <w:szCs w:val="24"/>
                </w:rPr>
                <w:t>Categorical thinking</w:t>
              </w:r>
            </w:ins>
          </w:p>
        </w:tc>
        <w:tc>
          <w:tcPr>
            <w:tcW w:w="4645" w:type="dxa"/>
          </w:tcPr>
          <w:p w:rsidR="00343784" w:rsidRPr="008C3918" w:rsidRDefault="00343784" w:rsidP="00343784">
            <w:pPr>
              <w:spacing w:line="480" w:lineRule="auto"/>
              <w:rPr>
                <w:ins w:id="85" w:author="Kayla" w:date="2014-12-24T23:33:00Z"/>
                <w:rFonts w:cs="Times New Roman"/>
                <w:szCs w:val="24"/>
              </w:rPr>
              <w:pPrChange w:id="86" w:author="Kayla" w:date="2014-12-24T23:34:00Z">
                <w:pPr/>
              </w:pPrChange>
            </w:pPr>
            <w:ins w:id="87" w:author="Kayla" w:date="2014-12-24T23:33:00Z">
              <w:r w:rsidRPr="008C3918">
                <w:rPr>
                  <w:rFonts w:cs="Times New Roman"/>
                  <w:szCs w:val="24"/>
                </w:rPr>
                <w:t>articles + prepositions + big words – verbs</w:t>
              </w:r>
            </w:ins>
          </w:p>
        </w:tc>
        <w:tc>
          <w:tcPr>
            <w:tcW w:w="2195" w:type="dxa"/>
          </w:tcPr>
          <w:p w:rsidR="00343784" w:rsidRPr="008C3918" w:rsidRDefault="00343784" w:rsidP="00343784">
            <w:pPr>
              <w:spacing w:line="480" w:lineRule="auto"/>
              <w:rPr>
                <w:ins w:id="88" w:author="Kayla" w:date="2014-12-24T23:33:00Z"/>
                <w:rFonts w:cs="Times New Roman"/>
                <w:szCs w:val="24"/>
              </w:rPr>
              <w:pPrChange w:id="89" w:author="Kayla" w:date="2014-12-24T23:34:00Z">
                <w:pPr/>
              </w:pPrChange>
            </w:pPr>
            <w:proofErr w:type="spellStart"/>
            <w:ins w:id="90" w:author="Kayla" w:date="2014-12-24T23:33:00Z">
              <w:r w:rsidRPr="008C3918">
                <w:rPr>
                  <w:rFonts w:cs="Times New Roman"/>
                  <w:szCs w:val="24"/>
                </w:rPr>
                <w:t>Pennebaker</w:t>
              </w:r>
              <w:proofErr w:type="spellEnd"/>
              <w:r w:rsidRPr="008C3918">
                <w:rPr>
                  <w:rFonts w:cs="Times New Roman"/>
                  <w:szCs w:val="24"/>
                </w:rPr>
                <w:t xml:space="preserve"> (2011)</w:t>
              </w:r>
            </w:ins>
          </w:p>
        </w:tc>
      </w:tr>
      <w:tr w:rsidR="00343784" w:rsidRPr="008C3918" w:rsidTr="00E4108D">
        <w:trPr>
          <w:ins w:id="91" w:author="Kayla" w:date="2014-12-24T23:33:00Z"/>
        </w:trPr>
        <w:tc>
          <w:tcPr>
            <w:tcW w:w="2448" w:type="dxa"/>
          </w:tcPr>
          <w:p w:rsidR="00343784" w:rsidRPr="008C3918" w:rsidRDefault="00343784" w:rsidP="00343784">
            <w:pPr>
              <w:spacing w:line="480" w:lineRule="auto"/>
              <w:rPr>
                <w:ins w:id="92" w:author="Kayla" w:date="2014-12-24T23:33:00Z"/>
                <w:rFonts w:cs="Times New Roman"/>
                <w:szCs w:val="24"/>
              </w:rPr>
              <w:pPrChange w:id="93" w:author="Kayla" w:date="2014-12-24T23:34:00Z">
                <w:pPr/>
              </w:pPrChange>
            </w:pPr>
            <w:ins w:id="94" w:author="Kayla" w:date="2014-12-24T23:33:00Z">
              <w:r w:rsidRPr="008C3918">
                <w:rPr>
                  <w:rFonts w:cs="Times New Roman"/>
                  <w:szCs w:val="24"/>
                </w:rPr>
                <w:t>Complex thinking</w:t>
              </w:r>
            </w:ins>
          </w:p>
        </w:tc>
        <w:tc>
          <w:tcPr>
            <w:tcW w:w="4645" w:type="dxa"/>
          </w:tcPr>
          <w:p w:rsidR="00343784" w:rsidRPr="008C3918" w:rsidRDefault="00343784" w:rsidP="00343784">
            <w:pPr>
              <w:spacing w:line="480" w:lineRule="auto"/>
              <w:rPr>
                <w:ins w:id="95" w:author="Kayla" w:date="2014-12-24T23:33:00Z"/>
                <w:rFonts w:cs="Times New Roman"/>
                <w:szCs w:val="24"/>
              </w:rPr>
              <w:pPrChange w:id="96" w:author="Kayla" w:date="2014-12-24T23:34:00Z">
                <w:pPr/>
              </w:pPrChange>
            </w:pPr>
            <w:ins w:id="97" w:author="Kayla" w:date="2014-12-24T23:33:00Z">
              <w:r w:rsidRPr="008C3918">
                <w:rPr>
                  <w:rFonts w:cs="Times New Roman"/>
                  <w:szCs w:val="24"/>
                </w:rPr>
                <w:t>exclusive + conjunctions + words/sentence + negations + insight + cause-inclusive</w:t>
              </w:r>
            </w:ins>
          </w:p>
        </w:tc>
        <w:tc>
          <w:tcPr>
            <w:tcW w:w="2195" w:type="dxa"/>
          </w:tcPr>
          <w:p w:rsidR="00343784" w:rsidRPr="008C3918" w:rsidRDefault="00343784" w:rsidP="00343784">
            <w:pPr>
              <w:spacing w:line="480" w:lineRule="auto"/>
              <w:rPr>
                <w:ins w:id="98" w:author="Kayla" w:date="2014-12-24T23:33:00Z"/>
                <w:rFonts w:cs="Times New Roman"/>
                <w:szCs w:val="24"/>
              </w:rPr>
              <w:pPrChange w:id="99" w:author="Kayla" w:date="2014-12-24T23:34:00Z">
                <w:pPr/>
              </w:pPrChange>
            </w:pPr>
            <w:proofErr w:type="spellStart"/>
            <w:ins w:id="100" w:author="Kayla" w:date="2014-12-24T23:33:00Z">
              <w:r w:rsidRPr="008C3918">
                <w:rPr>
                  <w:rFonts w:cs="Times New Roman"/>
                  <w:szCs w:val="24"/>
                </w:rPr>
                <w:t>Pennebaker</w:t>
              </w:r>
              <w:proofErr w:type="spellEnd"/>
              <w:r w:rsidRPr="008C3918">
                <w:rPr>
                  <w:rFonts w:cs="Times New Roman"/>
                  <w:szCs w:val="24"/>
                </w:rPr>
                <w:t xml:space="preserve"> (2011)</w:t>
              </w:r>
            </w:ins>
          </w:p>
        </w:tc>
      </w:tr>
      <w:tr w:rsidR="00343784" w:rsidRPr="008C3918" w:rsidTr="00E4108D">
        <w:trPr>
          <w:ins w:id="101" w:author="Kayla" w:date="2014-12-24T23:33:00Z"/>
        </w:trPr>
        <w:tc>
          <w:tcPr>
            <w:tcW w:w="2448" w:type="dxa"/>
          </w:tcPr>
          <w:p w:rsidR="00343784" w:rsidRPr="008C3918" w:rsidRDefault="00343784" w:rsidP="00343784">
            <w:pPr>
              <w:spacing w:line="480" w:lineRule="auto"/>
              <w:rPr>
                <w:ins w:id="102" w:author="Kayla" w:date="2014-12-24T23:33:00Z"/>
                <w:rFonts w:cs="Times New Roman"/>
                <w:szCs w:val="24"/>
              </w:rPr>
              <w:pPrChange w:id="103" w:author="Kayla" w:date="2014-12-24T23:34:00Z">
                <w:pPr/>
              </w:pPrChange>
            </w:pPr>
            <w:ins w:id="104" w:author="Kayla" w:date="2014-12-24T23:33:00Z">
              <w:r w:rsidRPr="008C3918">
                <w:rPr>
                  <w:rFonts w:cs="Times New Roman"/>
                  <w:szCs w:val="24"/>
                </w:rPr>
                <w:t>Cognitive processing</w:t>
              </w:r>
            </w:ins>
          </w:p>
        </w:tc>
        <w:tc>
          <w:tcPr>
            <w:tcW w:w="4645" w:type="dxa"/>
          </w:tcPr>
          <w:p w:rsidR="00343784" w:rsidRPr="008C3918" w:rsidRDefault="00343784" w:rsidP="00343784">
            <w:pPr>
              <w:spacing w:line="480" w:lineRule="auto"/>
              <w:rPr>
                <w:ins w:id="105" w:author="Kayla" w:date="2014-12-24T23:33:00Z"/>
                <w:rFonts w:cs="Times New Roman"/>
                <w:szCs w:val="24"/>
              </w:rPr>
              <w:pPrChange w:id="106" w:author="Kayla" w:date="2014-12-24T23:34:00Z">
                <w:pPr/>
              </w:pPrChange>
            </w:pPr>
            <w:ins w:id="107" w:author="Kayla" w:date="2014-12-24T23:33:00Z">
              <w:r w:rsidRPr="008C3918">
                <w:rPr>
                  <w:rFonts w:cs="Times New Roman"/>
                  <w:szCs w:val="24"/>
                </w:rPr>
                <w:t>insight + causation</w:t>
              </w:r>
            </w:ins>
          </w:p>
        </w:tc>
        <w:tc>
          <w:tcPr>
            <w:tcW w:w="2195" w:type="dxa"/>
          </w:tcPr>
          <w:p w:rsidR="00343784" w:rsidRPr="008C3918" w:rsidRDefault="00343784" w:rsidP="00343784">
            <w:pPr>
              <w:spacing w:line="480" w:lineRule="auto"/>
              <w:rPr>
                <w:ins w:id="108" w:author="Kayla" w:date="2014-12-24T23:33:00Z"/>
                <w:rFonts w:cs="Times New Roman"/>
                <w:szCs w:val="24"/>
              </w:rPr>
              <w:pPrChange w:id="109" w:author="Kayla" w:date="2014-12-24T23:34:00Z">
                <w:pPr/>
              </w:pPrChange>
            </w:pPr>
            <w:ins w:id="110" w:author="Kayla" w:date="2014-12-24T23:33:00Z">
              <w:r w:rsidRPr="008C3918">
                <w:rPr>
                  <w:rFonts w:cs="Times New Roman"/>
                  <w:noProof/>
                  <w:szCs w:val="24"/>
                </w:rPr>
                <w:t>Cohn, Mehl, and Pennebaker (2004)</w:t>
              </w:r>
              <w:r w:rsidRPr="008C3918">
                <w:rPr>
                  <w:rFonts w:cs="Times New Roman"/>
                  <w:szCs w:val="24"/>
                </w:rPr>
                <w:t xml:space="preserve"> </w:t>
              </w:r>
            </w:ins>
          </w:p>
        </w:tc>
      </w:tr>
      <w:tr w:rsidR="00343784" w:rsidRPr="008C3918" w:rsidTr="00E4108D">
        <w:trPr>
          <w:ins w:id="111" w:author="Kayla" w:date="2014-12-24T23:33:00Z"/>
        </w:trPr>
        <w:tc>
          <w:tcPr>
            <w:tcW w:w="2448" w:type="dxa"/>
          </w:tcPr>
          <w:p w:rsidR="00343784" w:rsidRPr="008C3918" w:rsidRDefault="00343784" w:rsidP="00343784">
            <w:pPr>
              <w:spacing w:line="480" w:lineRule="auto"/>
              <w:rPr>
                <w:ins w:id="112" w:author="Kayla" w:date="2014-12-24T23:33:00Z"/>
                <w:rFonts w:cs="Times New Roman"/>
                <w:szCs w:val="24"/>
              </w:rPr>
              <w:pPrChange w:id="113" w:author="Kayla" w:date="2014-12-24T23:34:00Z">
                <w:pPr/>
              </w:pPrChange>
            </w:pPr>
            <w:ins w:id="114" w:author="Kayla" w:date="2014-12-24T23:33:00Z">
              <w:r w:rsidRPr="008C3918">
                <w:rPr>
                  <w:rFonts w:cs="Times New Roman"/>
                  <w:szCs w:val="24"/>
                </w:rPr>
                <w:t>Psychological distancing</w:t>
              </w:r>
            </w:ins>
          </w:p>
        </w:tc>
        <w:tc>
          <w:tcPr>
            <w:tcW w:w="4645" w:type="dxa"/>
          </w:tcPr>
          <w:p w:rsidR="00343784" w:rsidRPr="008C3918" w:rsidRDefault="00343784" w:rsidP="00343784">
            <w:pPr>
              <w:spacing w:line="480" w:lineRule="auto"/>
              <w:rPr>
                <w:ins w:id="115" w:author="Kayla" w:date="2014-12-24T23:33:00Z"/>
                <w:rFonts w:cs="Times New Roman"/>
                <w:szCs w:val="24"/>
              </w:rPr>
              <w:pPrChange w:id="116" w:author="Kayla" w:date="2014-12-24T23:34:00Z">
                <w:pPr/>
              </w:pPrChange>
            </w:pPr>
            <w:ins w:id="117" w:author="Kayla" w:date="2014-12-24T23:33:00Z">
              <w:r w:rsidRPr="008C3918">
                <w:rPr>
                  <w:rFonts w:cs="Times New Roman"/>
                  <w:szCs w:val="24"/>
                </w:rPr>
                <w:t>articles + big words - I-words – discrepancy – present tense verbs</w:t>
              </w:r>
            </w:ins>
          </w:p>
        </w:tc>
        <w:tc>
          <w:tcPr>
            <w:tcW w:w="2195" w:type="dxa"/>
          </w:tcPr>
          <w:p w:rsidR="00343784" w:rsidRPr="008C3918" w:rsidRDefault="00343784" w:rsidP="00343784">
            <w:pPr>
              <w:spacing w:line="480" w:lineRule="auto"/>
              <w:rPr>
                <w:ins w:id="118" w:author="Kayla" w:date="2014-12-24T23:33:00Z"/>
                <w:rFonts w:cs="Times New Roman"/>
                <w:szCs w:val="24"/>
              </w:rPr>
              <w:pPrChange w:id="119" w:author="Kayla" w:date="2014-12-24T23:34:00Z">
                <w:pPr/>
              </w:pPrChange>
            </w:pPr>
            <w:ins w:id="120" w:author="Kayla" w:date="2014-12-24T23:33:00Z">
              <w:r w:rsidRPr="008C3918">
                <w:rPr>
                  <w:rFonts w:cs="Times New Roman"/>
                  <w:noProof/>
                  <w:szCs w:val="24"/>
                </w:rPr>
                <w:t>Cohn et al. (2004)</w:t>
              </w:r>
            </w:ins>
          </w:p>
        </w:tc>
      </w:tr>
    </w:tbl>
    <w:p w:rsidR="00343784" w:rsidRPr="008C3918" w:rsidRDefault="00343784" w:rsidP="00343784">
      <w:pPr>
        <w:rPr>
          <w:ins w:id="121" w:author="Kayla" w:date="2014-12-24T23:33:00Z"/>
          <w:rFonts w:cs="Times New Roman"/>
          <w:szCs w:val="24"/>
        </w:rPr>
        <w:pPrChange w:id="122" w:author="Kayla" w:date="2014-12-24T23:34:00Z">
          <w:pPr>
            <w:spacing w:line="240" w:lineRule="auto"/>
          </w:pPr>
        </w:pPrChange>
      </w:pPr>
      <w:ins w:id="123" w:author="Kayla" w:date="2014-12-24T23:33:00Z">
        <w:r w:rsidRPr="008C3918">
          <w:rPr>
            <w:rFonts w:cs="Times New Roman"/>
            <w:i/>
            <w:szCs w:val="24"/>
          </w:rPr>
          <w:t>Note.</w:t>
        </w:r>
        <w:r w:rsidRPr="008C3918">
          <w:rPr>
            <w:rFonts w:cs="Times New Roman"/>
            <w:szCs w:val="24"/>
          </w:rPr>
          <w:t xml:space="preserve"> The formulas listed </w:t>
        </w:r>
        <w:r>
          <w:rPr>
            <w:rFonts w:cs="Times New Roman"/>
            <w:szCs w:val="24"/>
          </w:rPr>
          <w:t>are based on the z scores of the LIWC categories percentage of the document</w:t>
        </w:r>
        <w:r w:rsidRPr="008C3918">
          <w:rPr>
            <w:rFonts w:cs="Times New Roman"/>
            <w:szCs w:val="24"/>
          </w:rPr>
          <w:t xml:space="preserve">. </w:t>
        </w:r>
      </w:ins>
    </w:p>
    <w:p w:rsidR="00343784" w:rsidRDefault="00343784">
      <w:pPr>
        <w:rPr>
          <w:ins w:id="124" w:author="Kayla" w:date="2014-12-24T23:31:00Z"/>
        </w:rPr>
      </w:pPr>
      <w:ins w:id="125" w:author="Kayla" w:date="2014-12-24T23:31:00Z">
        <w:r>
          <w:br w:type="page"/>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90"/>
        <w:gridCol w:w="1162"/>
        <w:gridCol w:w="696"/>
        <w:gridCol w:w="1343"/>
        <w:gridCol w:w="663"/>
        <w:gridCol w:w="1204"/>
        <w:gridCol w:w="630"/>
      </w:tblGrid>
      <w:tr w:rsidR="00B67E6F" w:rsidDel="00E029B7" w:rsidTr="00C14247">
        <w:trPr>
          <w:del w:id="126" w:author="Kayla" w:date="2014-12-24T23:34:00Z"/>
        </w:trPr>
        <w:tc>
          <w:tcPr>
            <w:tcW w:w="2690" w:type="dxa"/>
            <w:vAlign w:val="center"/>
          </w:tcPr>
          <w:p w:rsidR="00B67E6F" w:rsidDel="00E029B7" w:rsidRDefault="00B67E6F" w:rsidP="00C14247">
            <w:pPr>
              <w:rPr>
                <w:del w:id="127" w:author="Kayla" w:date="2014-12-24T23:34:00Z"/>
              </w:rPr>
            </w:pPr>
            <w:del w:id="128" w:author="Kayla" w:date="2014-12-24T23:34:00Z">
              <w:r w:rsidDel="00E029B7">
                <w:lastRenderedPageBreak/>
                <w:delText xml:space="preserve">Table </w:delText>
              </w:r>
              <w:r w:rsidDel="0018731F">
                <w:delText>1</w:delText>
              </w:r>
            </w:del>
          </w:p>
        </w:tc>
        <w:tc>
          <w:tcPr>
            <w:tcW w:w="1162" w:type="dxa"/>
          </w:tcPr>
          <w:p w:rsidR="00B67E6F" w:rsidDel="00E029B7" w:rsidRDefault="00B67E6F" w:rsidP="00C14247">
            <w:pPr>
              <w:jc w:val="center"/>
              <w:rPr>
                <w:del w:id="129" w:author="Kayla" w:date="2014-12-24T23:34:00Z"/>
              </w:rPr>
            </w:pPr>
          </w:p>
        </w:tc>
        <w:tc>
          <w:tcPr>
            <w:tcW w:w="696" w:type="dxa"/>
          </w:tcPr>
          <w:p w:rsidR="00B67E6F" w:rsidDel="00E029B7" w:rsidRDefault="00B67E6F" w:rsidP="00C14247">
            <w:pPr>
              <w:jc w:val="center"/>
              <w:rPr>
                <w:del w:id="130" w:author="Kayla" w:date="2014-12-24T23:34:00Z"/>
              </w:rPr>
            </w:pPr>
          </w:p>
        </w:tc>
        <w:tc>
          <w:tcPr>
            <w:tcW w:w="1343" w:type="dxa"/>
          </w:tcPr>
          <w:p w:rsidR="00B67E6F" w:rsidDel="00E029B7" w:rsidRDefault="00B67E6F" w:rsidP="00C14247">
            <w:pPr>
              <w:jc w:val="center"/>
              <w:rPr>
                <w:del w:id="131" w:author="Kayla" w:date="2014-12-24T23:34:00Z"/>
                <w:rFonts w:cs="Times New Roman"/>
              </w:rPr>
            </w:pPr>
          </w:p>
        </w:tc>
        <w:tc>
          <w:tcPr>
            <w:tcW w:w="663" w:type="dxa"/>
          </w:tcPr>
          <w:p w:rsidR="00B67E6F" w:rsidDel="00E029B7" w:rsidRDefault="00B67E6F" w:rsidP="00C14247">
            <w:pPr>
              <w:jc w:val="center"/>
              <w:rPr>
                <w:del w:id="132" w:author="Kayla" w:date="2014-12-24T23:34:00Z"/>
                <w:rFonts w:cs="Times New Roman"/>
              </w:rPr>
            </w:pPr>
          </w:p>
        </w:tc>
        <w:tc>
          <w:tcPr>
            <w:tcW w:w="1204" w:type="dxa"/>
          </w:tcPr>
          <w:p w:rsidR="00B67E6F" w:rsidDel="00E029B7" w:rsidRDefault="00B67E6F" w:rsidP="00C14247">
            <w:pPr>
              <w:jc w:val="center"/>
              <w:rPr>
                <w:del w:id="133" w:author="Kayla" w:date="2014-12-24T23:34:00Z"/>
                <w:rFonts w:cs="Times New Roman"/>
              </w:rPr>
            </w:pPr>
          </w:p>
        </w:tc>
        <w:tc>
          <w:tcPr>
            <w:tcW w:w="630" w:type="dxa"/>
          </w:tcPr>
          <w:p w:rsidR="00B67E6F" w:rsidRPr="003E3986" w:rsidDel="00E029B7" w:rsidRDefault="00B67E6F" w:rsidP="00C14247">
            <w:pPr>
              <w:pStyle w:val="NormalWeb"/>
              <w:spacing w:before="0" w:beforeAutospacing="0" w:after="0" w:afterAutospacing="0"/>
              <w:jc w:val="center"/>
              <w:rPr>
                <w:del w:id="134" w:author="Kayla" w:date="2014-12-24T23:34:00Z"/>
                <w:rFonts w:eastAsia="Calibri"/>
                <w:i/>
                <w:iCs/>
                <w:color w:val="000000"/>
                <w:kern w:val="24"/>
              </w:rPr>
            </w:pPr>
          </w:p>
        </w:tc>
      </w:tr>
      <w:tr w:rsidR="00B67E6F" w:rsidDel="00E029B7" w:rsidTr="00C14247">
        <w:trPr>
          <w:del w:id="135" w:author="Kayla" w:date="2014-12-24T23:34:00Z"/>
        </w:trPr>
        <w:tc>
          <w:tcPr>
            <w:tcW w:w="2690" w:type="dxa"/>
            <w:tcBorders>
              <w:bottom w:val="single" w:sz="4" w:space="0" w:color="auto"/>
            </w:tcBorders>
            <w:vAlign w:val="center"/>
          </w:tcPr>
          <w:p w:rsidR="00B67E6F" w:rsidRPr="00611407" w:rsidDel="00E029B7" w:rsidRDefault="00B67E6F" w:rsidP="00C14247">
            <w:pPr>
              <w:rPr>
                <w:del w:id="136" w:author="Kayla" w:date="2014-12-24T23:34:00Z"/>
                <w:i/>
              </w:rPr>
            </w:pPr>
            <w:del w:id="137" w:author="Kayla" w:date="2014-12-24T23:34:00Z">
              <w:r w:rsidDel="00E029B7">
                <w:rPr>
                  <w:i/>
                </w:rPr>
                <w:delText xml:space="preserve">Model Statistics </w:delText>
              </w:r>
            </w:del>
          </w:p>
        </w:tc>
        <w:tc>
          <w:tcPr>
            <w:tcW w:w="1162" w:type="dxa"/>
            <w:tcBorders>
              <w:bottom w:val="single" w:sz="4" w:space="0" w:color="auto"/>
            </w:tcBorders>
          </w:tcPr>
          <w:p w:rsidR="00B67E6F" w:rsidDel="00E029B7" w:rsidRDefault="00B67E6F" w:rsidP="00C14247">
            <w:pPr>
              <w:jc w:val="center"/>
              <w:rPr>
                <w:del w:id="138" w:author="Kayla" w:date="2014-12-24T23:34:00Z"/>
              </w:rPr>
            </w:pPr>
          </w:p>
        </w:tc>
        <w:tc>
          <w:tcPr>
            <w:tcW w:w="696" w:type="dxa"/>
            <w:tcBorders>
              <w:bottom w:val="single" w:sz="4" w:space="0" w:color="auto"/>
            </w:tcBorders>
          </w:tcPr>
          <w:p w:rsidR="00B67E6F" w:rsidDel="00E029B7" w:rsidRDefault="00B67E6F" w:rsidP="00C14247">
            <w:pPr>
              <w:jc w:val="center"/>
              <w:rPr>
                <w:del w:id="139" w:author="Kayla" w:date="2014-12-24T23:34:00Z"/>
              </w:rPr>
            </w:pPr>
          </w:p>
        </w:tc>
        <w:tc>
          <w:tcPr>
            <w:tcW w:w="1343" w:type="dxa"/>
            <w:tcBorders>
              <w:bottom w:val="single" w:sz="4" w:space="0" w:color="auto"/>
            </w:tcBorders>
          </w:tcPr>
          <w:p w:rsidR="00B67E6F" w:rsidDel="00E029B7" w:rsidRDefault="00B67E6F" w:rsidP="00C14247">
            <w:pPr>
              <w:jc w:val="center"/>
              <w:rPr>
                <w:del w:id="140" w:author="Kayla" w:date="2014-12-24T23:34:00Z"/>
                <w:rFonts w:cs="Times New Roman"/>
              </w:rPr>
            </w:pPr>
          </w:p>
        </w:tc>
        <w:tc>
          <w:tcPr>
            <w:tcW w:w="663" w:type="dxa"/>
            <w:tcBorders>
              <w:bottom w:val="single" w:sz="4" w:space="0" w:color="auto"/>
            </w:tcBorders>
          </w:tcPr>
          <w:p w:rsidR="00B67E6F" w:rsidDel="00E029B7" w:rsidRDefault="00B67E6F" w:rsidP="00C14247">
            <w:pPr>
              <w:jc w:val="center"/>
              <w:rPr>
                <w:del w:id="141" w:author="Kayla" w:date="2014-12-24T23:34:00Z"/>
                <w:rFonts w:cs="Times New Roman"/>
              </w:rPr>
            </w:pPr>
          </w:p>
        </w:tc>
        <w:tc>
          <w:tcPr>
            <w:tcW w:w="1204" w:type="dxa"/>
            <w:tcBorders>
              <w:bottom w:val="single" w:sz="4" w:space="0" w:color="auto"/>
            </w:tcBorders>
          </w:tcPr>
          <w:p w:rsidR="00B67E6F" w:rsidDel="00E029B7" w:rsidRDefault="00B67E6F" w:rsidP="00C14247">
            <w:pPr>
              <w:jc w:val="center"/>
              <w:rPr>
                <w:del w:id="142" w:author="Kayla" w:date="2014-12-24T23:34:00Z"/>
                <w:rFonts w:cs="Times New Roman"/>
              </w:rPr>
            </w:pPr>
          </w:p>
        </w:tc>
        <w:tc>
          <w:tcPr>
            <w:tcW w:w="630" w:type="dxa"/>
            <w:tcBorders>
              <w:bottom w:val="single" w:sz="4" w:space="0" w:color="auto"/>
            </w:tcBorders>
          </w:tcPr>
          <w:p w:rsidR="00B67E6F" w:rsidRPr="003E3986" w:rsidDel="00E029B7" w:rsidRDefault="00B67E6F" w:rsidP="00C14247">
            <w:pPr>
              <w:pStyle w:val="NormalWeb"/>
              <w:spacing w:before="0" w:beforeAutospacing="0" w:after="0" w:afterAutospacing="0"/>
              <w:jc w:val="center"/>
              <w:rPr>
                <w:del w:id="143" w:author="Kayla" w:date="2014-12-24T23:34:00Z"/>
                <w:rFonts w:eastAsia="Calibri"/>
                <w:i/>
                <w:iCs/>
                <w:color w:val="000000"/>
                <w:kern w:val="24"/>
              </w:rPr>
            </w:pPr>
          </w:p>
        </w:tc>
      </w:tr>
      <w:tr w:rsidR="00B67E6F" w:rsidDel="00E029B7" w:rsidTr="00C14247">
        <w:trPr>
          <w:del w:id="144" w:author="Kayla" w:date="2014-12-24T23:34:00Z"/>
        </w:trPr>
        <w:tc>
          <w:tcPr>
            <w:tcW w:w="2690" w:type="dxa"/>
            <w:tcBorders>
              <w:top w:val="single" w:sz="4" w:space="0" w:color="auto"/>
              <w:bottom w:val="single" w:sz="4" w:space="0" w:color="auto"/>
            </w:tcBorders>
            <w:vAlign w:val="center"/>
          </w:tcPr>
          <w:p w:rsidR="00B67E6F" w:rsidDel="00E029B7" w:rsidRDefault="00B67E6F" w:rsidP="00C14247">
            <w:pPr>
              <w:rPr>
                <w:del w:id="145" w:author="Kayla" w:date="2014-12-24T23:34:00Z"/>
              </w:rPr>
            </w:pPr>
          </w:p>
        </w:tc>
        <w:tc>
          <w:tcPr>
            <w:tcW w:w="1162" w:type="dxa"/>
            <w:tcBorders>
              <w:top w:val="single" w:sz="4" w:space="0" w:color="auto"/>
              <w:bottom w:val="single" w:sz="4" w:space="0" w:color="auto"/>
            </w:tcBorders>
            <w:vAlign w:val="center"/>
          </w:tcPr>
          <w:p w:rsidR="00B67E6F" w:rsidDel="00E029B7" w:rsidRDefault="00B67E6F" w:rsidP="00C14247">
            <w:pPr>
              <w:jc w:val="center"/>
              <w:rPr>
                <w:del w:id="146" w:author="Kayla" w:date="2014-12-24T23:34:00Z"/>
              </w:rPr>
            </w:pPr>
            <w:del w:id="147" w:author="Kayla" w:date="2014-12-24T23:34:00Z">
              <w:r w:rsidDel="00E029B7">
                <w:delText>logLik</w:delText>
              </w:r>
            </w:del>
          </w:p>
        </w:tc>
        <w:tc>
          <w:tcPr>
            <w:tcW w:w="696" w:type="dxa"/>
            <w:tcBorders>
              <w:top w:val="single" w:sz="4" w:space="0" w:color="auto"/>
              <w:bottom w:val="single" w:sz="4" w:space="0" w:color="auto"/>
            </w:tcBorders>
            <w:vAlign w:val="center"/>
          </w:tcPr>
          <w:p w:rsidR="00B67E6F" w:rsidDel="00E029B7" w:rsidRDefault="00B67E6F" w:rsidP="00C14247">
            <w:pPr>
              <w:jc w:val="center"/>
              <w:rPr>
                <w:del w:id="148" w:author="Kayla" w:date="2014-12-24T23:34:00Z"/>
              </w:rPr>
            </w:pPr>
            <w:del w:id="149" w:author="Kayla" w:date="2014-12-24T23:34:00Z">
              <w:r w:rsidDel="00E029B7">
                <w:delText>df</w:delText>
              </w:r>
            </w:del>
          </w:p>
        </w:tc>
        <w:tc>
          <w:tcPr>
            <w:tcW w:w="1343" w:type="dxa"/>
            <w:tcBorders>
              <w:top w:val="single" w:sz="4" w:space="0" w:color="auto"/>
              <w:bottom w:val="single" w:sz="4" w:space="0" w:color="auto"/>
            </w:tcBorders>
            <w:vAlign w:val="center"/>
          </w:tcPr>
          <w:p w:rsidR="00B67E6F" w:rsidDel="00E029B7" w:rsidRDefault="00B67E6F" w:rsidP="00C14247">
            <w:pPr>
              <w:jc w:val="center"/>
              <w:rPr>
                <w:del w:id="150" w:author="Kayla" w:date="2014-12-24T23:34:00Z"/>
              </w:rPr>
            </w:pPr>
            <w:del w:id="151" w:author="Kayla" w:date="2014-12-24T23:34:00Z">
              <w:r w:rsidDel="00E029B7">
                <w:rPr>
                  <w:rFonts w:cs="Times New Roman"/>
                </w:rPr>
                <w:delText>Δ</w:delText>
              </w:r>
              <w:r w:rsidDel="00E029B7">
                <w:delText>logLik</w:delText>
              </w:r>
            </w:del>
          </w:p>
        </w:tc>
        <w:tc>
          <w:tcPr>
            <w:tcW w:w="663" w:type="dxa"/>
            <w:tcBorders>
              <w:top w:val="single" w:sz="4" w:space="0" w:color="auto"/>
              <w:bottom w:val="single" w:sz="4" w:space="0" w:color="auto"/>
            </w:tcBorders>
            <w:vAlign w:val="center"/>
          </w:tcPr>
          <w:p w:rsidR="00B67E6F" w:rsidDel="00E029B7" w:rsidRDefault="00B67E6F" w:rsidP="00C14247">
            <w:pPr>
              <w:jc w:val="center"/>
              <w:rPr>
                <w:del w:id="152" w:author="Kayla" w:date="2014-12-24T23:34:00Z"/>
              </w:rPr>
            </w:pPr>
            <w:del w:id="153" w:author="Kayla" w:date="2014-12-24T23:34:00Z">
              <w:r w:rsidDel="00E029B7">
                <w:rPr>
                  <w:rFonts w:cs="Times New Roman"/>
                </w:rPr>
                <w:delText>Δ</w:delText>
              </w:r>
              <w:r w:rsidDel="00E029B7">
                <w:delText>df</w:delText>
              </w:r>
            </w:del>
          </w:p>
        </w:tc>
        <w:tc>
          <w:tcPr>
            <w:tcW w:w="1204" w:type="dxa"/>
            <w:tcBorders>
              <w:top w:val="single" w:sz="4" w:space="0" w:color="auto"/>
              <w:bottom w:val="single" w:sz="4" w:space="0" w:color="auto"/>
            </w:tcBorders>
            <w:vAlign w:val="center"/>
          </w:tcPr>
          <w:p w:rsidR="00B67E6F" w:rsidRPr="001B58A1" w:rsidDel="00E029B7" w:rsidRDefault="00B67E6F" w:rsidP="00C14247">
            <w:pPr>
              <w:jc w:val="center"/>
              <w:rPr>
                <w:del w:id="154" w:author="Kayla" w:date="2014-12-24T23:34:00Z"/>
                <w:rFonts w:cs="Times New Roman"/>
                <w:vertAlign w:val="superscript"/>
              </w:rPr>
            </w:pPr>
            <w:del w:id="155" w:author="Kayla" w:date="2014-12-24T23:34:00Z">
              <w:r w:rsidDel="00E029B7">
                <w:rPr>
                  <w:rFonts w:cs="Times New Roman"/>
                </w:rPr>
                <w:delText>Critical χ</w:delText>
              </w:r>
              <w:r w:rsidDel="00E029B7">
                <w:rPr>
                  <w:rFonts w:cs="Times New Roman"/>
                  <w:vertAlign w:val="superscript"/>
                </w:rPr>
                <w:delText>2</w:delText>
              </w:r>
            </w:del>
          </w:p>
        </w:tc>
        <w:tc>
          <w:tcPr>
            <w:tcW w:w="630" w:type="dxa"/>
            <w:tcBorders>
              <w:top w:val="single" w:sz="4" w:space="0" w:color="auto"/>
              <w:bottom w:val="single" w:sz="4" w:space="0" w:color="auto"/>
            </w:tcBorders>
            <w:vAlign w:val="center"/>
          </w:tcPr>
          <w:p w:rsidR="00B67E6F" w:rsidRPr="003E3986" w:rsidDel="00E029B7" w:rsidRDefault="00B67E6F" w:rsidP="00C14247">
            <w:pPr>
              <w:pStyle w:val="NormalWeb"/>
              <w:spacing w:before="0" w:beforeAutospacing="0" w:after="0" w:afterAutospacing="0"/>
              <w:jc w:val="center"/>
              <w:rPr>
                <w:del w:id="156" w:author="Kayla" w:date="2014-12-24T23:34:00Z"/>
                <w:rFonts w:ascii="Arial" w:hAnsi="Arial" w:cs="Arial"/>
                <w:vertAlign w:val="superscript"/>
              </w:rPr>
            </w:pPr>
            <w:del w:id="157" w:author="Kayla" w:date="2014-12-24T23:34:00Z">
              <w:r w:rsidRPr="003E3986" w:rsidDel="00E029B7">
                <w:rPr>
                  <w:rFonts w:eastAsia="Calibri"/>
                  <w:i/>
                  <w:iCs/>
                  <w:color w:val="000000"/>
                  <w:kern w:val="24"/>
                </w:rPr>
                <w:delText>R</w:delText>
              </w:r>
              <w:r w:rsidDel="00E029B7">
                <w:rPr>
                  <w:rFonts w:eastAsia="Calibri"/>
                  <w:i/>
                  <w:iCs/>
                  <w:color w:val="000000"/>
                  <w:kern w:val="24"/>
                  <w:vertAlign w:val="superscript"/>
                </w:rPr>
                <w:delText>2</w:delText>
              </w:r>
            </w:del>
          </w:p>
        </w:tc>
      </w:tr>
      <w:tr w:rsidR="00B67E6F" w:rsidDel="00E029B7" w:rsidTr="00C14247">
        <w:trPr>
          <w:del w:id="158" w:author="Kayla" w:date="2014-12-24T23:34:00Z"/>
        </w:trPr>
        <w:tc>
          <w:tcPr>
            <w:tcW w:w="2690" w:type="dxa"/>
            <w:tcBorders>
              <w:top w:val="single" w:sz="4" w:space="0" w:color="auto"/>
            </w:tcBorders>
            <w:vAlign w:val="center"/>
          </w:tcPr>
          <w:p w:rsidR="00B67E6F" w:rsidDel="00E029B7" w:rsidRDefault="00B67E6F" w:rsidP="00C14247">
            <w:pPr>
              <w:rPr>
                <w:del w:id="159" w:author="Kayla" w:date="2014-12-24T23:34:00Z"/>
              </w:rPr>
            </w:pPr>
            <w:del w:id="160" w:author="Kayla" w:date="2014-12-24T23:34:00Z">
              <w:r w:rsidDel="00E029B7">
                <w:delText>Cognitive Processing</w:delText>
              </w:r>
            </w:del>
          </w:p>
        </w:tc>
        <w:tc>
          <w:tcPr>
            <w:tcW w:w="1162" w:type="dxa"/>
            <w:tcBorders>
              <w:top w:val="single" w:sz="4" w:space="0" w:color="auto"/>
            </w:tcBorders>
            <w:shd w:val="clear" w:color="auto" w:fill="FFFFFF" w:themeFill="background1"/>
          </w:tcPr>
          <w:p w:rsidR="00B67E6F" w:rsidRPr="004E79D9" w:rsidDel="00E029B7" w:rsidRDefault="00B67E6F" w:rsidP="00C14247">
            <w:pPr>
              <w:jc w:val="center"/>
              <w:rPr>
                <w:del w:id="161" w:author="Kayla" w:date="2014-12-24T23:34:00Z"/>
              </w:rPr>
            </w:pPr>
            <w:del w:id="162" w:author="Kayla" w:date="2014-12-24T23:34:00Z">
              <w:r w:rsidDel="00E029B7">
                <w:delText>-4001.57</w:delText>
              </w:r>
            </w:del>
          </w:p>
        </w:tc>
        <w:tc>
          <w:tcPr>
            <w:tcW w:w="696" w:type="dxa"/>
            <w:tcBorders>
              <w:top w:val="single" w:sz="4" w:space="0" w:color="auto"/>
            </w:tcBorders>
          </w:tcPr>
          <w:p w:rsidR="00B67E6F" w:rsidDel="00E029B7" w:rsidRDefault="00B67E6F" w:rsidP="00C14247">
            <w:pPr>
              <w:jc w:val="center"/>
              <w:rPr>
                <w:del w:id="163" w:author="Kayla" w:date="2014-12-24T23:34:00Z"/>
              </w:rPr>
            </w:pPr>
            <w:del w:id="164" w:author="Kayla" w:date="2014-12-24T23:34:00Z">
              <w:r w:rsidDel="00E029B7">
                <w:delText>1696</w:delText>
              </w:r>
            </w:del>
          </w:p>
        </w:tc>
        <w:tc>
          <w:tcPr>
            <w:tcW w:w="1343" w:type="dxa"/>
            <w:tcBorders>
              <w:top w:val="single" w:sz="4" w:space="0" w:color="auto"/>
            </w:tcBorders>
          </w:tcPr>
          <w:p w:rsidR="00B67E6F" w:rsidDel="00E029B7" w:rsidRDefault="00B67E6F" w:rsidP="00C14247">
            <w:pPr>
              <w:jc w:val="center"/>
              <w:rPr>
                <w:del w:id="165" w:author="Kayla" w:date="2014-12-24T23:34:00Z"/>
              </w:rPr>
            </w:pPr>
            <w:del w:id="166" w:author="Kayla" w:date="2014-12-24T23:34:00Z">
              <w:r w:rsidDel="00E029B7">
                <w:delText>68.56</w:delText>
              </w:r>
            </w:del>
          </w:p>
        </w:tc>
        <w:tc>
          <w:tcPr>
            <w:tcW w:w="663" w:type="dxa"/>
            <w:tcBorders>
              <w:top w:val="single" w:sz="4" w:space="0" w:color="auto"/>
            </w:tcBorders>
          </w:tcPr>
          <w:p w:rsidR="00B67E6F" w:rsidDel="00E029B7" w:rsidRDefault="00B67E6F" w:rsidP="00C14247">
            <w:pPr>
              <w:jc w:val="center"/>
              <w:rPr>
                <w:del w:id="167" w:author="Kayla" w:date="2014-12-24T23:34:00Z"/>
              </w:rPr>
            </w:pPr>
            <w:del w:id="168" w:author="Kayla" w:date="2014-12-24T23:34:00Z">
              <w:r w:rsidDel="00E029B7">
                <w:delText>3</w:delText>
              </w:r>
            </w:del>
          </w:p>
        </w:tc>
        <w:tc>
          <w:tcPr>
            <w:tcW w:w="1204" w:type="dxa"/>
            <w:tcBorders>
              <w:top w:val="single" w:sz="4" w:space="0" w:color="auto"/>
            </w:tcBorders>
          </w:tcPr>
          <w:p w:rsidR="00B67E6F" w:rsidDel="00E029B7" w:rsidRDefault="00B67E6F" w:rsidP="00C14247">
            <w:pPr>
              <w:jc w:val="center"/>
              <w:rPr>
                <w:del w:id="169" w:author="Kayla" w:date="2014-12-24T23:34:00Z"/>
              </w:rPr>
            </w:pPr>
            <w:del w:id="170" w:author="Kayla" w:date="2014-12-24T23:34:00Z">
              <w:r w:rsidDel="00E029B7">
                <w:delText>7.82</w:delText>
              </w:r>
            </w:del>
          </w:p>
        </w:tc>
        <w:tc>
          <w:tcPr>
            <w:tcW w:w="630" w:type="dxa"/>
            <w:tcBorders>
              <w:top w:val="single" w:sz="4" w:space="0" w:color="auto"/>
            </w:tcBorders>
            <w:vAlign w:val="center"/>
          </w:tcPr>
          <w:p w:rsidR="00B67E6F" w:rsidRPr="003E3986" w:rsidDel="00E029B7" w:rsidRDefault="00B67E6F" w:rsidP="00C14247">
            <w:pPr>
              <w:pStyle w:val="NormalWeb"/>
              <w:spacing w:before="0" w:beforeAutospacing="0" w:after="0" w:afterAutospacing="0"/>
              <w:jc w:val="center"/>
              <w:rPr>
                <w:del w:id="171" w:author="Kayla" w:date="2014-12-24T23:34:00Z"/>
                <w:rFonts w:ascii="Arial" w:hAnsi="Arial" w:cs="Arial"/>
              </w:rPr>
            </w:pPr>
            <w:del w:id="172" w:author="Kayla" w:date="2014-12-24T23:34:00Z">
              <w:r w:rsidRPr="003E3986" w:rsidDel="00E029B7">
                <w:rPr>
                  <w:rFonts w:eastAsia="Calibri"/>
                  <w:color w:val="000000"/>
                  <w:kern w:val="24"/>
                </w:rPr>
                <w:delText>.0</w:delText>
              </w:r>
              <w:r w:rsidDel="00E029B7">
                <w:rPr>
                  <w:rFonts w:eastAsia="Calibri"/>
                  <w:color w:val="000000"/>
                  <w:kern w:val="24"/>
                </w:rPr>
                <w:delText>5</w:delText>
              </w:r>
            </w:del>
          </w:p>
        </w:tc>
      </w:tr>
      <w:tr w:rsidR="00B67E6F" w:rsidDel="00E029B7" w:rsidTr="00C14247">
        <w:trPr>
          <w:del w:id="173" w:author="Kayla" w:date="2014-12-24T23:34:00Z"/>
        </w:trPr>
        <w:tc>
          <w:tcPr>
            <w:tcW w:w="2690" w:type="dxa"/>
            <w:vAlign w:val="center"/>
          </w:tcPr>
          <w:p w:rsidR="00B67E6F" w:rsidDel="00E029B7" w:rsidRDefault="00B67E6F" w:rsidP="00C14247">
            <w:pPr>
              <w:rPr>
                <w:del w:id="174" w:author="Kayla" w:date="2014-12-24T23:34:00Z"/>
              </w:rPr>
            </w:pPr>
            <w:del w:id="175" w:author="Kayla" w:date="2014-12-24T23:34:00Z">
              <w:r w:rsidDel="00E029B7">
                <w:delText>Categorical Thinking</w:delText>
              </w:r>
            </w:del>
          </w:p>
        </w:tc>
        <w:tc>
          <w:tcPr>
            <w:tcW w:w="1162" w:type="dxa"/>
            <w:shd w:val="clear" w:color="auto" w:fill="FFFFFF" w:themeFill="background1"/>
          </w:tcPr>
          <w:p w:rsidR="00B67E6F" w:rsidRPr="004E79D9" w:rsidDel="00E029B7" w:rsidRDefault="00B67E6F" w:rsidP="00C14247">
            <w:pPr>
              <w:jc w:val="center"/>
              <w:rPr>
                <w:del w:id="176" w:author="Kayla" w:date="2014-12-24T23:34:00Z"/>
              </w:rPr>
            </w:pPr>
            <w:del w:id="177" w:author="Kayla" w:date="2014-12-24T23:34:00Z">
              <w:r w:rsidDel="00E029B7">
                <w:delText>-4915.52</w:delText>
              </w:r>
            </w:del>
          </w:p>
        </w:tc>
        <w:tc>
          <w:tcPr>
            <w:tcW w:w="696" w:type="dxa"/>
          </w:tcPr>
          <w:p w:rsidR="00B67E6F" w:rsidDel="00E029B7" w:rsidRDefault="00B67E6F" w:rsidP="00C14247">
            <w:pPr>
              <w:jc w:val="center"/>
              <w:rPr>
                <w:del w:id="178" w:author="Kayla" w:date="2014-12-24T23:34:00Z"/>
              </w:rPr>
            </w:pPr>
            <w:del w:id="179" w:author="Kayla" w:date="2014-12-24T23:34:00Z">
              <w:r w:rsidDel="00E029B7">
                <w:delText>1696</w:delText>
              </w:r>
            </w:del>
          </w:p>
        </w:tc>
        <w:tc>
          <w:tcPr>
            <w:tcW w:w="1343" w:type="dxa"/>
          </w:tcPr>
          <w:p w:rsidR="00B67E6F" w:rsidDel="00E029B7" w:rsidRDefault="00B67E6F" w:rsidP="00C14247">
            <w:pPr>
              <w:jc w:val="center"/>
              <w:rPr>
                <w:del w:id="180" w:author="Kayla" w:date="2014-12-24T23:34:00Z"/>
              </w:rPr>
            </w:pPr>
            <w:del w:id="181" w:author="Kayla" w:date="2014-12-24T23:34:00Z">
              <w:r w:rsidDel="00E029B7">
                <w:delText>25.01</w:delText>
              </w:r>
            </w:del>
          </w:p>
        </w:tc>
        <w:tc>
          <w:tcPr>
            <w:tcW w:w="663" w:type="dxa"/>
          </w:tcPr>
          <w:p w:rsidR="00B67E6F" w:rsidDel="00E029B7" w:rsidRDefault="00B67E6F" w:rsidP="00C14247">
            <w:pPr>
              <w:jc w:val="center"/>
              <w:rPr>
                <w:del w:id="182" w:author="Kayla" w:date="2014-12-24T23:34:00Z"/>
              </w:rPr>
            </w:pPr>
            <w:del w:id="183" w:author="Kayla" w:date="2014-12-24T23:34:00Z">
              <w:r w:rsidDel="00E029B7">
                <w:delText>3</w:delText>
              </w:r>
            </w:del>
          </w:p>
        </w:tc>
        <w:tc>
          <w:tcPr>
            <w:tcW w:w="1204" w:type="dxa"/>
          </w:tcPr>
          <w:p w:rsidR="00B67E6F" w:rsidDel="00E029B7" w:rsidRDefault="00B67E6F" w:rsidP="00C14247">
            <w:pPr>
              <w:jc w:val="center"/>
              <w:rPr>
                <w:del w:id="184" w:author="Kayla" w:date="2014-12-24T23:34:00Z"/>
              </w:rPr>
            </w:pPr>
            <w:del w:id="185" w:author="Kayla" w:date="2014-12-24T23:34:00Z">
              <w:r w:rsidDel="00E029B7">
                <w:delText>7.82</w:delText>
              </w:r>
            </w:del>
          </w:p>
        </w:tc>
        <w:tc>
          <w:tcPr>
            <w:tcW w:w="630" w:type="dxa"/>
            <w:vAlign w:val="center"/>
          </w:tcPr>
          <w:p w:rsidR="00B67E6F" w:rsidRPr="003E3986" w:rsidDel="00E029B7" w:rsidRDefault="00B67E6F" w:rsidP="00C14247">
            <w:pPr>
              <w:pStyle w:val="NormalWeb"/>
              <w:spacing w:before="0" w:beforeAutospacing="0" w:after="0" w:afterAutospacing="0"/>
              <w:jc w:val="center"/>
              <w:rPr>
                <w:del w:id="186" w:author="Kayla" w:date="2014-12-24T23:34:00Z"/>
                <w:rFonts w:ascii="Arial" w:hAnsi="Arial" w:cs="Arial"/>
              </w:rPr>
            </w:pPr>
            <w:del w:id="187" w:author="Kayla" w:date="2014-12-24T23:34:00Z">
              <w:r w:rsidRPr="003E3986" w:rsidDel="00E029B7">
                <w:rPr>
                  <w:rFonts w:eastAsia="Calibri"/>
                  <w:color w:val="000000"/>
                  <w:kern w:val="24"/>
                </w:rPr>
                <w:delText>.02</w:delText>
              </w:r>
            </w:del>
          </w:p>
        </w:tc>
      </w:tr>
      <w:tr w:rsidR="00B67E6F" w:rsidDel="00E029B7" w:rsidTr="00C14247">
        <w:trPr>
          <w:del w:id="188" w:author="Kayla" w:date="2014-12-24T23:34:00Z"/>
        </w:trPr>
        <w:tc>
          <w:tcPr>
            <w:tcW w:w="2690" w:type="dxa"/>
            <w:vAlign w:val="center"/>
          </w:tcPr>
          <w:p w:rsidR="00B67E6F" w:rsidDel="00E029B7" w:rsidRDefault="00B67E6F" w:rsidP="00C14247">
            <w:pPr>
              <w:rPr>
                <w:del w:id="189" w:author="Kayla" w:date="2014-12-24T23:34:00Z"/>
              </w:rPr>
            </w:pPr>
            <w:del w:id="190" w:author="Kayla" w:date="2014-12-24T23:34:00Z">
              <w:r w:rsidDel="00E029B7">
                <w:delText>Complex Thinking</w:delText>
              </w:r>
            </w:del>
          </w:p>
        </w:tc>
        <w:tc>
          <w:tcPr>
            <w:tcW w:w="1162" w:type="dxa"/>
            <w:shd w:val="clear" w:color="auto" w:fill="FFFFFF" w:themeFill="background1"/>
          </w:tcPr>
          <w:p w:rsidR="00B67E6F" w:rsidRPr="004E79D9" w:rsidDel="00E029B7" w:rsidRDefault="00B67E6F" w:rsidP="00C14247">
            <w:pPr>
              <w:jc w:val="center"/>
              <w:rPr>
                <w:del w:id="191" w:author="Kayla" w:date="2014-12-24T23:34:00Z"/>
              </w:rPr>
            </w:pPr>
            <w:del w:id="192" w:author="Kayla" w:date="2014-12-24T23:34:00Z">
              <w:r w:rsidDel="00E029B7">
                <w:delText>-5592.71</w:delText>
              </w:r>
            </w:del>
          </w:p>
        </w:tc>
        <w:tc>
          <w:tcPr>
            <w:tcW w:w="696" w:type="dxa"/>
          </w:tcPr>
          <w:p w:rsidR="00B67E6F" w:rsidDel="00E029B7" w:rsidRDefault="00B67E6F" w:rsidP="00C14247">
            <w:pPr>
              <w:jc w:val="center"/>
              <w:rPr>
                <w:del w:id="193" w:author="Kayla" w:date="2014-12-24T23:34:00Z"/>
              </w:rPr>
            </w:pPr>
            <w:del w:id="194" w:author="Kayla" w:date="2014-12-24T23:34:00Z">
              <w:r w:rsidDel="00E029B7">
                <w:delText>1696</w:delText>
              </w:r>
            </w:del>
          </w:p>
        </w:tc>
        <w:tc>
          <w:tcPr>
            <w:tcW w:w="1343" w:type="dxa"/>
          </w:tcPr>
          <w:p w:rsidR="00B67E6F" w:rsidDel="00E029B7" w:rsidRDefault="00B67E6F" w:rsidP="00C14247">
            <w:pPr>
              <w:jc w:val="center"/>
              <w:rPr>
                <w:del w:id="195" w:author="Kayla" w:date="2014-12-24T23:34:00Z"/>
              </w:rPr>
            </w:pPr>
            <w:del w:id="196" w:author="Kayla" w:date="2014-12-24T23:34:00Z">
              <w:r w:rsidDel="00E029B7">
                <w:delText>34.47</w:delText>
              </w:r>
            </w:del>
          </w:p>
        </w:tc>
        <w:tc>
          <w:tcPr>
            <w:tcW w:w="663" w:type="dxa"/>
          </w:tcPr>
          <w:p w:rsidR="00B67E6F" w:rsidDel="00E029B7" w:rsidRDefault="00B67E6F" w:rsidP="00C14247">
            <w:pPr>
              <w:jc w:val="center"/>
              <w:rPr>
                <w:del w:id="197" w:author="Kayla" w:date="2014-12-24T23:34:00Z"/>
              </w:rPr>
            </w:pPr>
            <w:del w:id="198" w:author="Kayla" w:date="2014-12-24T23:34:00Z">
              <w:r w:rsidDel="00E029B7">
                <w:delText>3</w:delText>
              </w:r>
            </w:del>
          </w:p>
        </w:tc>
        <w:tc>
          <w:tcPr>
            <w:tcW w:w="1204" w:type="dxa"/>
          </w:tcPr>
          <w:p w:rsidR="00B67E6F" w:rsidDel="00E029B7" w:rsidRDefault="00B67E6F" w:rsidP="00C14247">
            <w:pPr>
              <w:jc w:val="center"/>
              <w:rPr>
                <w:del w:id="199" w:author="Kayla" w:date="2014-12-24T23:34:00Z"/>
              </w:rPr>
            </w:pPr>
            <w:del w:id="200" w:author="Kayla" w:date="2014-12-24T23:34:00Z">
              <w:r w:rsidDel="00E029B7">
                <w:delText>7.82</w:delText>
              </w:r>
            </w:del>
          </w:p>
        </w:tc>
        <w:tc>
          <w:tcPr>
            <w:tcW w:w="630" w:type="dxa"/>
            <w:vAlign w:val="center"/>
          </w:tcPr>
          <w:p w:rsidR="00B67E6F" w:rsidRPr="003E3986" w:rsidDel="00E029B7" w:rsidRDefault="00B67E6F" w:rsidP="00C14247">
            <w:pPr>
              <w:pStyle w:val="NormalWeb"/>
              <w:spacing w:before="0" w:beforeAutospacing="0" w:after="0" w:afterAutospacing="0"/>
              <w:jc w:val="center"/>
              <w:rPr>
                <w:del w:id="201" w:author="Kayla" w:date="2014-12-24T23:34:00Z"/>
                <w:rFonts w:ascii="Arial" w:hAnsi="Arial" w:cs="Arial"/>
              </w:rPr>
            </w:pPr>
            <w:del w:id="202" w:author="Kayla" w:date="2014-12-24T23:34:00Z">
              <w:r w:rsidRPr="003E3986" w:rsidDel="00E029B7">
                <w:rPr>
                  <w:rFonts w:eastAsia="Calibri"/>
                  <w:color w:val="000000"/>
                  <w:kern w:val="24"/>
                </w:rPr>
                <w:delText>.03</w:delText>
              </w:r>
            </w:del>
          </w:p>
        </w:tc>
      </w:tr>
      <w:tr w:rsidR="00B67E6F" w:rsidDel="00E029B7" w:rsidTr="00C14247">
        <w:trPr>
          <w:del w:id="203" w:author="Kayla" w:date="2014-12-24T23:34:00Z"/>
        </w:trPr>
        <w:tc>
          <w:tcPr>
            <w:tcW w:w="2690" w:type="dxa"/>
            <w:tcBorders>
              <w:bottom w:val="single" w:sz="4" w:space="0" w:color="auto"/>
            </w:tcBorders>
            <w:vAlign w:val="center"/>
          </w:tcPr>
          <w:p w:rsidR="00B67E6F" w:rsidDel="00E029B7" w:rsidRDefault="00B67E6F" w:rsidP="00C14247">
            <w:pPr>
              <w:rPr>
                <w:del w:id="204" w:author="Kayla" w:date="2014-12-24T23:34:00Z"/>
              </w:rPr>
            </w:pPr>
            <w:del w:id="205" w:author="Kayla" w:date="2014-12-24T23:34:00Z">
              <w:r w:rsidDel="00E029B7">
                <w:delText>Psychological Distancing</w:delText>
              </w:r>
            </w:del>
          </w:p>
        </w:tc>
        <w:tc>
          <w:tcPr>
            <w:tcW w:w="1162" w:type="dxa"/>
            <w:tcBorders>
              <w:bottom w:val="single" w:sz="4" w:space="0" w:color="auto"/>
            </w:tcBorders>
            <w:shd w:val="clear" w:color="auto" w:fill="FFFFFF" w:themeFill="background1"/>
          </w:tcPr>
          <w:p w:rsidR="00B67E6F" w:rsidRPr="004E79D9" w:rsidDel="00E029B7" w:rsidRDefault="00B67E6F" w:rsidP="00C14247">
            <w:pPr>
              <w:jc w:val="center"/>
              <w:rPr>
                <w:del w:id="206" w:author="Kayla" w:date="2014-12-24T23:34:00Z"/>
              </w:rPr>
            </w:pPr>
            <w:del w:id="207" w:author="Kayla" w:date="2014-12-24T23:34:00Z">
              <w:r w:rsidDel="00E029B7">
                <w:delText>-5312.36</w:delText>
              </w:r>
            </w:del>
          </w:p>
        </w:tc>
        <w:tc>
          <w:tcPr>
            <w:tcW w:w="696" w:type="dxa"/>
            <w:tcBorders>
              <w:bottom w:val="single" w:sz="4" w:space="0" w:color="auto"/>
            </w:tcBorders>
          </w:tcPr>
          <w:p w:rsidR="00B67E6F" w:rsidDel="00E029B7" w:rsidRDefault="00B67E6F" w:rsidP="00C14247">
            <w:pPr>
              <w:jc w:val="center"/>
              <w:rPr>
                <w:del w:id="208" w:author="Kayla" w:date="2014-12-24T23:34:00Z"/>
              </w:rPr>
            </w:pPr>
            <w:del w:id="209" w:author="Kayla" w:date="2014-12-24T23:34:00Z">
              <w:r w:rsidDel="00E029B7">
                <w:delText>1696</w:delText>
              </w:r>
            </w:del>
          </w:p>
        </w:tc>
        <w:tc>
          <w:tcPr>
            <w:tcW w:w="1343" w:type="dxa"/>
            <w:tcBorders>
              <w:bottom w:val="single" w:sz="4" w:space="0" w:color="auto"/>
            </w:tcBorders>
          </w:tcPr>
          <w:p w:rsidR="00B67E6F" w:rsidDel="00E029B7" w:rsidRDefault="00B67E6F" w:rsidP="00C14247">
            <w:pPr>
              <w:jc w:val="center"/>
              <w:rPr>
                <w:del w:id="210" w:author="Kayla" w:date="2014-12-24T23:34:00Z"/>
              </w:rPr>
            </w:pPr>
            <w:del w:id="211" w:author="Kayla" w:date="2014-12-24T23:34:00Z">
              <w:r w:rsidDel="00E029B7">
                <w:delText>16.49</w:delText>
              </w:r>
            </w:del>
          </w:p>
        </w:tc>
        <w:tc>
          <w:tcPr>
            <w:tcW w:w="663" w:type="dxa"/>
            <w:tcBorders>
              <w:bottom w:val="single" w:sz="4" w:space="0" w:color="auto"/>
            </w:tcBorders>
          </w:tcPr>
          <w:p w:rsidR="00B67E6F" w:rsidDel="00E029B7" w:rsidRDefault="00B67E6F" w:rsidP="00C14247">
            <w:pPr>
              <w:jc w:val="center"/>
              <w:rPr>
                <w:del w:id="212" w:author="Kayla" w:date="2014-12-24T23:34:00Z"/>
              </w:rPr>
            </w:pPr>
            <w:del w:id="213" w:author="Kayla" w:date="2014-12-24T23:34:00Z">
              <w:r w:rsidDel="00E029B7">
                <w:delText>3</w:delText>
              </w:r>
            </w:del>
          </w:p>
        </w:tc>
        <w:tc>
          <w:tcPr>
            <w:tcW w:w="1204" w:type="dxa"/>
            <w:tcBorders>
              <w:bottom w:val="single" w:sz="4" w:space="0" w:color="auto"/>
            </w:tcBorders>
          </w:tcPr>
          <w:p w:rsidR="00B67E6F" w:rsidDel="00E029B7" w:rsidRDefault="00B67E6F" w:rsidP="00C14247">
            <w:pPr>
              <w:jc w:val="center"/>
              <w:rPr>
                <w:del w:id="214" w:author="Kayla" w:date="2014-12-24T23:34:00Z"/>
              </w:rPr>
            </w:pPr>
            <w:del w:id="215" w:author="Kayla" w:date="2014-12-24T23:34:00Z">
              <w:r w:rsidDel="00E029B7">
                <w:delText>7.82</w:delText>
              </w:r>
            </w:del>
          </w:p>
        </w:tc>
        <w:tc>
          <w:tcPr>
            <w:tcW w:w="630" w:type="dxa"/>
            <w:tcBorders>
              <w:bottom w:val="single" w:sz="4" w:space="0" w:color="auto"/>
            </w:tcBorders>
            <w:vAlign w:val="center"/>
          </w:tcPr>
          <w:p w:rsidR="00B67E6F" w:rsidRPr="003E3986" w:rsidDel="00E029B7" w:rsidRDefault="00B67E6F" w:rsidP="00C14247">
            <w:pPr>
              <w:pStyle w:val="NormalWeb"/>
              <w:spacing w:before="0" w:beforeAutospacing="0" w:after="0" w:afterAutospacing="0"/>
              <w:jc w:val="center"/>
              <w:rPr>
                <w:del w:id="216" w:author="Kayla" w:date="2014-12-24T23:34:00Z"/>
                <w:rFonts w:ascii="Arial" w:hAnsi="Arial" w:cs="Arial"/>
              </w:rPr>
            </w:pPr>
            <w:del w:id="217" w:author="Kayla" w:date="2014-12-24T23:34:00Z">
              <w:r w:rsidRPr="003E3986" w:rsidDel="00E029B7">
                <w:rPr>
                  <w:rFonts w:eastAsia="Calibri"/>
                  <w:color w:val="000000"/>
                  <w:kern w:val="24"/>
                </w:rPr>
                <w:delText>.02</w:delText>
              </w:r>
            </w:del>
          </w:p>
        </w:tc>
      </w:tr>
    </w:tbl>
    <w:p w:rsidR="00B67E6F" w:rsidDel="00E029B7" w:rsidRDefault="00B67E6F" w:rsidP="00B67E6F">
      <w:pPr>
        <w:rPr>
          <w:del w:id="218" w:author="Kayla" w:date="2014-12-24T23:34:00Z"/>
        </w:rPr>
      </w:pPr>
    </w:p>
    <w:p w:rsidR="00B67E6F" w:rsidRDefault="00B67E6F" w:rsidP="00B67E6F"/>
    <w:p w:rsidR="00B67E6F" w:rsidRDefault="00B67E6F" w:rsidP="00B67E6F"/>
    <w:p w:rsidR="00B67E6F" w:rsidRDefault="00B67E6F" w:rsidP="00B67E6F"/>
    <w:p w:rsidR="00B67E6F" w:rsidRDefault="00B67E6F">
      <w:pPr>
        <w:rPr>
          <w:i/>
        </w:rPr>
      </w:pPr>
      <w:r>
        <w:rPr>
          <w:i/>
        </w:rPr>
        <w:br w:type="page"/>
      </w:r>
    </w:p>
    <w:p w:rsidR="00B67E6F" w:rsidRDefault="00B67E6F" w:rsidP="00B67E6F">
      <w:pPr>
        <w:spacing w:line="240" w:lineRule="auto"/>
        <w:rPr>
          <w:i/>
        </w:rPr>
      </w:pPr>
    </w:p>
    <w:p w:rsidR="00B67E6F" w:rsidRPr="00111950" w:rsidRDefault="00B67E6F" w:rsidP="00B67E6F"/>
    <w:p w:rsidR="00294AEF" w:rsidRDefault="00294AEF">
      <w:pPr>
        <w:rPr>
          <w:b/>
        </w:rPr>
      </w:pPr>
      <w:r>
        <w:rPr>
          <w:b/>
        </w:rPr>
        <w:br w:type="page"/>
      </w:r>
    </w:p>
    <w:p w:rsidR="0051715D" w:rsidRDefault="00294AEF" w:rsidP="001D7BA3">
      <w:pPr>
        <w:rPr>
          <w:i/>
        </w:rPr>
      </w:pPr>
      <w:r>
        <w:rPr>
          <w:i/>
        </w:rPr>
        <w:lastRenderedPageBreak/>
        <w:t>Figure 1</w:t>
      </w:r>
    </w:p>
    <w:p w:rsidR="00294AEF" w:rsidRDefault="00294AEF" w:rsidP="001D7BA3">
      <w:r>
        <w:t xml:space="preserve">Cognitive Processing – Interaction Graph </w:t>
      </w:r>
    </w:p>
    <w:p w:rsidR="00294AEF" w:rsidRDefault="00294AEF" w:rsidP="001D7BA3">
      <w:commentRangeStart w:id="219"/>
      <w:r>
        <w:rPr>
          <w:noProof/>
        </w:rPr>
        <w:drawing>
          <wp:inline distT="0" distB="0" distL="0" distR="0">
            <wp:extent cx="5991225" cy="48006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91225" cy="4800600"/>
                    </a:xfrm>
                    <a:prstGeom prst="rect">
                      <a:avLst/>
                    </a:prstGeom>
                    <a:noFill/>
                  </pic:spPr>
                </pic:pic>
              </a:graphicData>
            </a:graphic>
          </wp:inline>
        </w:drawing>
      </w:r>
      <w:commentRangeEnd w:id="219"/>
      <w:r w:rsidR="00EF28B7">
        <w:rPr>
          <w:rStyle w:val="CommentReference"/>
        </w:rPr>
        <w:commentReference w:id="219"/>
      </w:r>
    </w:p>
    <w:p w:rsidR="00294AEF" w:rsidRDefault="00294AEF">
      <w:r>
        <w:br w:type="page"/>
      </w:r>
    </w:p>
    <w:p w:rsidR="00B17AF7" w:rsidRDefault="00294AEF" w:rsidP="001D7BA3">
      <w:pPr>
        <w:rPr>
          <w:i/>
        </w:rPr>
      </w:pPr>
      <w:r>
        <w:rPr>
          <w:i/>
        </w:rPr>
        <w:lastRenderedPageBreak/>
        <w:t>Figure 2</w:t>
      </w:r>
    </w:p>
    <w:p w:rsidR="00B17AF7" w:rsidRDefault="00B17AF7" w:rsidP="00B17AF7">
      <w:r>
        <w:t>Psychological Distancing – Main Effect for Action Taken by Venue</w:t>
      </w:r>
    </w:p>
    <w:p w:rsidR="00B17AF7" w:rsidRPr="005A665E" w:rsidRDefault="00B17AF7" w:rsidP="00B17AF7">
      <w:commentRangeStart w:id="220"/>
      <w:r>
        <w:rPr>
          <w:noProof/>
        </w:rPr>
        <w:drawing>
          <wp:inline distT="0" distB="0" distL="0" distR="0">
            <wp:extent cx="5991225" cy="48006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91225" cy="4800600"/>
                    </a:xfrm>
                    <a:prstGeom prst="rect">
                      <a:avLst/>
                    </a:prstGeom>
                    <a:noFill/>
                  </pic:spPr>
                </pic:pic>
              </a:graphicData>
            </a:graphic>
          </wp:inline>
        </w:drawing>
      </w:r>
      <w:commentRangeEnd w:id="220"/>
      <w:r>
        <w:rPr>
          <w:rStyle w:val="CommentReference"/>
        </w:rPr>
        <w:commentReference w:id="220"/>
      </w:r>
    </w:p>
    <w:p w:rsidR="00B17AF7" w:rsidRDefault="00B17AF7" w:rsidP="001D7BA3">
      <w:r>
        <w:br w:type="page"/>
      </w:r>
    </w:p>
    <w:p w:rsidR="00B17AF7" w:rsidRPr="00B17AF7" w:rsidRDefault="00B17AF7" w:rsidP="001D7BA3">
      <w:pPr>
        <w:rPr>
          <w:i/>
        </w:rPr>
      </w:pPr>
      <w:r>
        <w:rPr>
          <w:i/>
        </w:rPr>
        <w:lastRenderedPageBreak/>
        <w:t>Figure 3</w:t>
      </w:r>
    </w:p>
    <w:p w:rsidR="00294AEF" w:rsidRDefault="00294AEF" w:rsidP="001D7BA3">
      <w:r>
        <w:t>Categorical Thinking – Main Effect for Action Taken by Venue</w:t>
      </w:r>
    </w:p>
    <w:p w:rsidR="00294AEF" w:rsidRDefault="00294AEF" w:rsidP="001D7BA3">
      <w:commentRangeStart w:id="221"/>
      <w:r>
        <w:rPr>
          <w:noProof/>
        </w:rPr>
        <w:drawing>
          <wp:inline distT="0" distB="0" distL="0" distR="0">
            <wp:extent cx="5991225" cy="48006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991225" cy="4800600"/>
                    </a:xfrm>
                    <a:prstGeom prst="rect">
                      <a:avLst/>
                    </a:prstGeom>
                    <a:noFill/>
                  </pic:spPr>
                </pic:pic>
              </a:graphicData>
            </a:graphic>
          </wp:inline>
        </w:drawing>
      </w:r>
      <w:commentRangeEnd w:id="221"/>
      <w:r w:rsidR="00B8409A">
        <w:rPr>
          <w:rStyle w:val="CommentReference"/>
        </w:rPr>
        <w:commentReference w:id="221"/>
      </w:r>
    </w:p>
    <w:p w:rsidR="00294AEF" w:rsidRDefault="00294AEF">
      <w:r>
        <w:br w:type="page"/>
      </w:r>
    </w:p>
    <w:p w:rsidR="00294AEF" w:rsidRDefault="00B17AF7" w:rsidP="001D7BA3">
      <w:pPr>
        <w:rPr>
          <w:i/>
        </w:rPr>
      </w:pPr>
      <w:r>
        <w:rPr>
          <w:i/>
        </w:rPr>
        <w:lastRenderedPageBreak/>
        <w:t>Figure 4</w:t>
      </w:r>
    </w:p>
    <w:p w:rsidR="00294AEF" w:rsidRDefault="005A665E" w:rsidP="001D7BA3">
      <w:r>
        <w:t>Complex Thinking – Interaction Graph</w:t>
      </w:r>
    </w:p>
    <w:p w:rsidR="005A665E" w:rsidRDefault="005A665E" w:rsidP="001D7BA3">
      <w:commentRangeStart w:id="222"/>
      <w:r>
        <w:rPr>
          <w:noProof/>
        </w:rPr>
        <w:drawing>
          <wp:inline distT="0" distB="0" distL="0" distR="0">
            <wp:extent cx="5991225" cy="4800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991225" cy="4800600"/>
                    </a:xfrm>
                    <a:prstGeom prst="rect">
                      <a:avLst/>
                    </a:prstGeom>
                    <a:noFill/>
                  </pic:spPr>
                </pic:pic>
              </a:graphicData>
            </a:graphic>
          </wp:inline>
        </w:drawing>
      </w:r>
      <w:commentRangeEnd w:id="222"/>
      <w:r w:rsidR="002B776C">
        <w:rPr>
          <w:rStyle w:val="CommentReference"/>
        </w:rPr>
        <w:commentReference w:id="222"/>
      </w:r>
    </w:p>
    <w:p w:rsidR="005A665E" w:rsidRPr="00B17AF7" w:rsidRDefault="005A665E" w:rsidP="001D7BA3"/>
    <w:sectPr w:rsidR="005A665E" w:rsidRPr="00B17AF7" w:rsidSect="00867553">
      <w:headerReference w:type="default" r:id="rId15"/>
      <w:headerReference w:type="first" r:id="rId16"/>
      <w:pgSz w:w="12240" w:h="15840"/>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Erin Buchanan" w:date="2014-12-24T22:29:00Z" w:initials="EB">
    <w:p w:rsidR="00B751EE" w:rsidRDefault="00B751EE">
      <w:pPr>
        <w:pStyle w:val="CommentText"/>
      </w:pPr>
      <w:r>
        <w:rPr>
          <w:rStyle w:val="CommentReference"/>
        </w:rPr>
        <w:annotationRef/>
      </w:r>
      <w:r>
        <w:t>Don’t know if I love this sentence …</w:t>
      </w:r>
    </w:p>
  </w:comment>
  <w:comment w:id="7" w:author="Erin Buchanan" w:date="2014-12-24T22:23:00Z" w:initials="EB">
    <w:p w:rsidR="00B751EE" w:rsidRDefault="00B751EE">
      <w:pPr>
        <w:pStyle w:val="CommentText"/>
      </w:pPr>
      <w:r>
        <w:rPr>
          <w:rStyle w:val="CommentReference"/>
        </w:rPr>
        <w:annotationRef/>
      </w:r>
      <w:proofErr w:type="gramStart"/>
      <w:r>
        <w:t>ugh</w:t>
      </w:r>
      <w:proofErr w:type="gramEnd"/>
    </w:p>
  </w:comment>
  <w:comment w:id="8" w:author="Kayla" w:date="2014-12-24T23:08:00Z" w:initials="K">
    <w:p w:rsidR="00231261" w:rsidRDefault="00231261">
      <w:pPr>
        <w:pStyle w:val="CommentText"/>
      </w:pPr>
      <w:r>
        <w:rPr>
          <w:rStyle w:val="CommentReference"/>
        </w:rPr>
        <w:annotationRef/>
      </w:r>
      <w:r>
        <w:t xml:space="preserve">Yeah. Not sure how to summarize these studies. The idea I was going for was that there is a difference between the actual use of words and how the words are used. </w:t>
      </w:r>
    </w:p>
  </w:comment>
  <w:comment w:id="20" w:author="Erin Buchanan" w:date="2014-12-24T11:56:00Z" w:initials="EB">
    <w:p w:rsidR="00B751EE" w:rsidRDefault="00B751EE">
      <w:pPr>
        <w:pStyle w:val="CommentText"/>
      </w:pPr>
      <w:r>
        <w:rPr>
          <w:rStyle w:val="CommentReference"/>
        </w:rPr>
        <w:annotationRef/>
      </w:r>
      <w:r>
        <w:t>I wanted this sentence to really bring all the other paragraphs back together.  Saying “look we use can use language to study this shit, so here’s the combination of all these things at once”</w:t>
      </w:r>
    </w:p>
    <w:p w:rsidR="00B751EE" w:rsidRDefault="00B751EE">
      <w:pPr>
        <w:pStyle w:val="CommentText"/>
      </w:pPr>
    </w:p>
    <w:p w:rsidR="00B751EE" w:rsidRDefault="00B751EE">
      <w:pPr>
        <w:pStyle w:val="CommentText"/>
      </w:pPr>
      <w:r>
        <w:t xml:space="preserve">Need something here that pulls all these paragraphs together. </w:t>
      </w:r>
    </w:p>
  </w:comment>
  <w:comment w:id="21" w:author="Erin Buchanan" w:date="2014-12-24T11:58:00Z" w:initials="EB">
    <w:p w:rsidR="00B751EE" w:rsidRDefault="00B751EE">
      <w:pPr>
        <w:pStyle w:val="CommentText"/>
      </w:pPr>
      <w:r>
        <w:rPr>
          <w:rStyle w:val="CommentReference"/>
        </w:rPr>
        <w:annotationRef/>
      </w:r>
      <w:r>
        <w:t xml:space="preserve">Why should it be higher? They found that processing increased when something did happen … </w:t>
      </w:r>
    </w:p>
  </w:comment>
  <w:comment w:id="22" w:author="Erin Buchanan" w:date="2014-12-24T12:04:00Z" w:initials="EB">
    <w:p w:rsidR="00B751EE" w:rsidRDefault="00B751EE">
      <w:pPr>
        <w:pStyle w:val="CommentText"/>
      </w:pPr>
      <w:r>
        <w:rPr>
          <w:rStyle w:val="CommentReference"/>
        </w:rPr>
        <w:annotationRef/>
      </w:r>
      <w:r>
        <w:t>I guess this seems backwards to me … something happened on 9-11 and we got an increase. Here it seems that you are saying nothing happened since we didn’t take action and then it goes up.  We’ll need to spell this out a little clearer</w:t>
      </w:r>
    </w:p>
  </w:comment>
  <w:comment w:id="23" w:author="Erin Buchanan" w:date="2014-12-24T16:25:00Z" w:initials="EB">
    <w:p w:rsidR="00B751EE" w:rsidRDefault="00B751EE">
      <w:pPr>
        <w:pStyle w:val="CommentText"/>
      </w:pPr>
      <w:r>
        <w:rPr>
          <w:rStyle w:val="CommentReference"/>
        </w:rPr>
        <w:annotationRef/>
      </w:r>
      <w:r>
        <w:t xml:space="preserve">Make it something like this … also I switched 2 and 3 to keep the same studies together </w:t>
      </w:r>
    </w:p>
    <w:p w:rsidR="00B751EE" w:rsidRDefault="00B751EE">
      <w:pPr>
        <w:pStyle w:val="CommentText"/>
      </w:pPr>
    </w:p>
    <w:p w:rsidR="00B751EE" w:rsidRDefault="00B751EE">
      <w:pPr>
        <w:pStyle w:val="CommentText"/>
      </w:pPr>
      <w:r>
        <w:t>Also now that I’m working through it – do you want to make each DV a separate Hypothesis to help with the results structuring or make the first two one hypothesis, since it’s from the same paper and the leave the second one?</w:t>
      </w:r>
    </w:p>
  </w:comment>
  <w:comment w:id="24" w:author="Erin Buchanan" w:date="2014-12-24T12:00:00Z" w:initials="EB">
    <w:p w:rsidR="00B751EE" w:rsidRDefault="00B751EE">
      <w:pPr>
        <w:pStyle w:val="CommentText"/>
      </w:pPr>
      <w:r>
        <w:rPr>
          <w:rStyle w:val="CommentReference"/>
        </w:rPr>
        <w:annotationRef/>
      </w:r>
      <w:r>
        <w:t>Why so?</w:t>
      </w:r>
    </w:p>
  </w:comment>
  <w:comment w:id="28" w:author="Erin Buchanan" w:date="2014-12-24T17:04:00Z" w:initials="EB">
    <w:p w:rsidR="00B751EE" w:rsidRDefault="00B751EE">
      <w:pPr>
        <w:pStyle w:val="CommentText"/>
      </w:pPr>
      <w:r>
        <w:rPr>
          <w:rStyle w:val="CommentReference"/>
        </w:rPr>
        <w:annotationRef/>
      </w:r>
      <w:r>
        <w:t xml:space="preserve">For the samples can we get N values for each of the IVs and nesting variables?  </w:t>
      </w:r>
    </w:p>
  </w:comment>
  <w:comment w:id="41" w:author="Erin Buchanan" w:date="2014-12-24T12:43:00Z" w:initials="EB">
    <w:p w:rsidR="00B751EE" w:rsidRDefault="00B751EE">
      <w:pPr>
        <w:pStyle w:val="CommentText"/>
      </w:pPr>
      <w:r>
        <w:rPr>
          <w:rStyle w:val="CommentReference"/>
        </w:rPr>
        <w:annotationRef/>
      </w:r>
    </w:p>
  </w:comment>
  <w:comment w:id="42" w:author="Erin Buchanan" w:date="2014-12-24T16:23:00Z" w:initials="EB">
    <w:p w:rsidR="00B751EE" w:rsidRDefault="00B751EE">
      <w:pPr>
        <w:pStyle w:val="CommentText"/>
      </w:pPr>
      <w:r>
        <w:rPr>
          <w:rStyle w:val="CommentReference"/>
        </w:rPr>
        <w:annotationRef/>
      </w:r>
      <w:r>
        <w:t xml:space="preserve">Is it </w:t>
      </w:r>
      <w:proofErr w:type="spellStart"/>
      <w:r>
        <w:t>lme</w:t>
      </w:r>
      <w:proofErr w:type="spellEnd"/>
      <w:r>
        <w:t xml:space="preserve"> or </w:t>
      </w:r>
      <w:proofErr w:type="spellStart"/>
      <w:r>
        <w:t>lmer</w:t>
      </w:r>
      <w:proofErr w:type="spellEnd"/>
      <w:r>
        <w:t xml:space="preserve">? I think the package is </w:t>
      </w:r>
      <w:proofErr w:type="spellStart"/>
      <w:r>
        <w:t>lme</w:t>
      </w:r>
      <w:proofErr w:type="spellEnd"/>
      <w:r>
        <w:t xml:space="preserve"> but the code is </w:t>
      </w:r>
      <w:proofErr w:type="spellStart"/>
      <w:r>
        <w:t>lmer</w:t>
      </w:r>
      <w:proofErr w:type="spellEnd"/>
      <w:r>
        <w:t xml:space="preserve">?  Ugh. </w:t>
      </w:r>
    </w:p>
  </w:comment>
  <w:comment w:id="43" w:author="Erin Buchanan" w:date="2014-12-24T16:23:00Z" w:initials="EB">
    <w:p w:rsidR="00B751EE" w:rsidRDefault="00B751EE">
      <w:pPr>
        <w:pStyle w:val="CommentText"/>
      </w:pPr>
      <w:r>
        <w:rPr>
          <w:rStyle w:val="CommentReference"/>
        </w:rPr>
        <w:annotationRef/>
      </w:r>
    </w:p>
  </w:comment>
  <w:comment w:id="44" w:author="Erin Buchanan" w:date="2014-12-24T12:33:00Z" w:initials="EB">
    <w:p w:rsidR="00B751EE" w:rsidRDefault="00B751EE">
      <w:pPr>
        <w:pStyle w:val="CommentText"/>
      </w:pPr>
      <w:r>
        <w:rPr>
          <w:rStyle w:val="CommentReference"/>
        </w:rPr>
        <w:annotationRef/>
      </w:r>
      <w:r>
        <w:t>Changed these numbers since we need to add in the table with how to calculate the constructs</w:t>
      </w:r>
    </w:p>
  </w:comment>
  <w:comment w:id="46" w:author="Erin Buchanan" w:date="2014-12-24T16:18:00Z" w:initials="EB">
    <w:p w:rsidR="00B751EE" w:rsidRDefault="00B751EE">
      <w:pPr>
        <w:pStyle w:val="CommentText"/>
      </w:pPr>
      <w:r>
        <w:rPr>
          <w:rStyle w:val="CommentReference"/>
        </w:rPr>
        <w:annotationRef/>
      </w:r>
      <w:r>
        <w:t xml:space="preserve">Ok after I started doing all this I remembered that the nesting wasn’t actually significant for any of these, it just really helped our models. I’m going to suggest we taking the nesting sections totally out of the paper, and then change the part I have above and just say we did the nesting because duh end of story.  Is that ok?  I think we’ll get </w:t>
      </w:r>
      <w:proofErr w:type="spellStart"/>
      <w:r>
        <w:t>snarked</w:t>
      </w:r>
      <w:proofErr w:type="spellEnd"/>
      <w:r>
        <w:t xml:space="preserve"> on this if we put these numbers in because they are not significant.  Then it also looks like a lot of </w:t>
      </w:r>
      <w:proofErr w:type="spellStart"/>
      <w:r>
        <w:t>hyp</w:t>
      </w:r>
      <w:proofErr w:type="spellEnd"/>
      <w:r>
        <w:t xml:space="preserve">-testing and that brings up the type 1 questions, so it’ll just be easier to say we did it because it’s theoretical and statistically appropriate. </w:t>
      </w:r>
    </w:p>
  </w:comment>
  <w:comment w:id="45" w:author="Erin Buchanan" w:date="2014-12-24T16:19:00Z" w:initials="EB">
    <w:p w:rsidR="00B751EE" w:rsidRDefault="00B751EE">
      <w:pPr>
        <w:pStyle w:val="CommentText"/>
      </w:pPr>
      <w:r>
        <w:rPr>
          <w:rStyle w:val="CommentReference"/>
        </w:rPr>
        <w:annotationRef/>
      </w:r>
      <w:r>
        <w:t>So here to here</w:t>
      </w:r>
    </w:p>
  </w:comment>
  <w:comment w:id="47" w:author="Erin Buchanan" w:date="2014-12-24T16:27:00Z" w:initials="EB">
    <w:p w:rsidR="00B751EE" w:rsidRDefault="00B751EE">
      <w:pPr>
        <w:pStyle w:val="CommentText"/>
      </w:pPr>
      <w:r>
        <w:rPr>
          <w:rStyle w:val="CommentReference"/>
        </w:rPr>
        <w:annotationRef/>
      </w:r>
      <w:r>
        <w:t xml:space="preserve">I’m assuming this is b? </w:t>
      </w:r>
      <w:proofErr w:type="gramStart"/>
      <w:r>
        <w:t>and</w:t>
      </w:r>
      <w:proofErr w:type="gramEnd"/>
      <w:r>
        <w:t xml:space="preserve"> not beta since what r gives you, so we need to make these lower case.</w:t>
      </w:r>
    </w:p>
  </w:comment>
  <w:comment w:id="48" w:author="Erin Buchanan" w:date="2014-12-24T16:26:00Z" w:initials="EB">
    <w:p w:rsidR="00B751EE" w:rsidRDefault="00B751EE">
      <w:pPr>
        <w:pStyle w:val="CommentText"/>
      </w:pPr>
      <w:r>
        <w:rPr>
          <w:rStyle w:val="CommentReference"/>
        </w:rPr>
        <w:annotationRef/>
      </w:r>
      <w:r>
        <w:t xml:space="preserve">Will you tell me which file this is (fixed?) so I can add the </w:t>
      </w:r>
      <w:proofErr w:type="spellStart"/>
      <w:r>
        <w:t>df</w:t>
      </w:r>
      <w:proofErr w:type="spellEnd"/>
      <w:r>
        <w:t xml:space="preserve"> for the </w:t>
      </w:r>
      <w:proofErr w:type="spellStart"/>
      <w:r>
        <w:t>tvalues</w:t>
      </w:r>
      <w:proofErr w:type="spellEnd"/>
      <w:r>
        <w:t>?</w:t>
      </w:r>
    </w:p>
  </w:comment>
  <w:comment w:id="49" w:author="Erin Buchanan" w:date="2014-12-24T16:34:00Z" w:initials="EB">
    <w:p w:rsidR="00B751EE" w:rsidRDefault="00B751EE">
      <w:pPr>
        <w:pStyle w:val="CommentText"/>
      </w:pPr>
      <w:r>
        <w:rPr>
          <w:rStyle w:val="CommentReference"/>
        </w:rPr>
        <w:annotationRef/>
      </w:r>
      <w:r>
        <w:t>Take this out?</w:t>
      </w:r>
    </w:p>
  </w:comment>
  <w:comment w:id="50" w:author="Erin Buchanan" w:date="2014-12-24T16:48:00Z" w:initials="EB">
    <w:p w:rsidR="00B751EE" w:rsidRDefault="00B751EE">
      <w:pPr>
        <w:pStyle w:val="CommentText"/>
      </w:pPr>
      <w:r>
        <w:rPr>
          <w:rStyle w:val="CommentReference"/>
        </w:rPr>
        <w:annotationRef/>
      </w:r>
      <w:r>
        <w:t>We don’t have a R2 in this one</w:t>
      </w:r>
    </w:p>
  </w:comment>
  <w:comment w:id="51" w:author="Erin Buchanan" w:date="2014-12-24T16:45:00Z" w:initials="EB">
    <w:p w:rsidR="00B751EE" w:rsidRDefault="00B751EE">
      <w:pPr>
        <w:pStyle w:val="CommentText"/>
      </w:pPr>
      <w:r>
        <w:rPr>
          <w:rStyle w:val="CommentReference"/>
        </w:rPr>
        <w:annotationRef/>
      </w:r>
      <w:r>
        <w:t xml:space="preserve">I think I can do this since they are z scores and well below 1.96 but maybe not with the graph changed. </w:t>
      </w:r>
    </w:p>
  </w:comment>
  <w:comment w:id="52" w:author="Erin Buchanan" w:date="2014-12-24T16:46:00Z" w:initials="EB">
    <w:p w:rsidR="00B751EE" w:rsidRDefault="00B751EE">
      <w:pPr>
        <w:pStyle w:val="CommentText"/>
      </w:pPr>
      <w:r>
        <w:rPr>
          <w:rStyle w:val="CommentReference"/>
        </w:rPr>
        <w:annotationRef/>
      </w:r>
      <w:r>
        <w:t>Take this out?</w:t>
      </w:r>
    </w:p>
  </w:comment>
  <w:comment w:id="53" w:author="Erin Buchanan" w:date="2014-12-24T16:52:00Z" w:initials="EB">
    <w:p w:rsidR="00B751EE" w:rsidRDefault="00B751EE">
      <w:pPr>
        <w:pStyle w:val="CommentText"/>
      </w:pPr>
      <w:r>
        <w:rPr>
          <w:rStyle w:val="CommentReference"/>
        </w:rPr>
        <w:annotationRef/>
      </w:r>
      <w:r>
        <w:t xml:space="preserve">This is why I’m leaning toward four different hypothesis … or we could do </w:t>
      </w:r>
      <w:r>
        <w:br/>
        <w:t>Hypothesis 1</w:t>
      </w:r>
    </w:p>
    <w:p w:rsidR="00B751EE" w:rsidRDefault="00B751EE">
      <w:pPr>
        <w:pStyle w:val="CommentText"/>
      </w:pPr>
      <w:r>
        <w:t xml:space="preserve">    Cog Processing </w:t>
      </w:r>
    </w:p>
    <w:p w:rsidR="00B751EE" w:rsidRDefault="00B751EE">
      <w:pPr>
        <w:pStyle w:val="CommentText"/>
      </w:pPr>
      <w:r>
        <w:t xml:space="preserve">    </w:t>
      </w:r>
      <w:proofErr w:type="spellStart"/>
      <w:r>
        <w:t>Psyc</w:t>
      </w:r>
      <w:proofErr w:type="spellEnd"/>
      <w:r>
        <w:t xml:space="preserve"> Distancing</w:t>
      </w:r>
    </w:p>
    <w:p w:rsidR="00B751EE" w:rsidRDefault="00B751EE">
      <w:pPr>
        <w:pStyle w:val="CommentText"/>
      </w:pPr>
      <w:r>
        <w:t>Hypothesis 2</w:t>
      </w:r>
    </w:p>
    <w:p w:rsidR="00B751EE" w:rsidRDefault="00B751EE">
      <w:pPr>
        <w:pStyle w:val="CommentText"/>
      </w:pPr>
      <w:r>
        <w:t xml:space="preserve">Etc. </w:t>
      </w:r>
    </w:p>
  </w:comment>
  <w:comment w:id="54" w:author="Erin Buchanan" w:date="2014-12-24T16:53:00Z" w:initials="EB">
    <w:p w:rsidR="00B751EE" w:rsidRDefault="00B751EE">
      <w:pPr>
        <w:pStyle w:val="CommentText"/>
      </w:pPr>
      <w:r>
        <w:rPr>
          <w:rStyle w:val="CommentReference"/>
        </w:rPr>
        <w:annotationRef/>
      </w:r>
      <w:r>
        <w:t xml:space="preserve">Take this part out.  </w:t>
      </w:r>
    </w:p>
  </w:comment>
  <w:comment w:id="55" w:author="Erin Buchanan" w:date="2014-12-24T16:58:00Z" w:initials="EB">
    <w:p w:rsidR="00B751EE" w:rsidRDefault="00B751EE">
      <w:pPr>
        <w:pStyle w:val="CommentText"/>
      </w:pPr>
      <w:r>
        <w:rPr>
          <w:rStyle w:val="CommentReference"/>
        </w:rPr>
        <w:annotationRef/>
      </w:r>
      <w:r>
        <w:t>No big R2 here</w:t>
      </w:r>
    </w:p>
  </w:comment>
  <w:comment w:id="56" w:author="Erin Buchanan" w:date="2014-12-24T16:58:00Z" w:initials="EB">
    <w:p w:rsidR="00B751EE" w:rsidRDefault="00B751EE">
      <w:pPr>
        <w:pStyle w:val="CommentText"/>
      </w:pPr>
      <w:r>
        <w:rPr>
          <w:rStyle w:val="CommentReference"/>
        </w:rPr>
        <w:annotationRef/>
      </w:r>
      <w:r>
        <w:t>Missing r2</w:t>
      </w:r>
    </w:p>
  </w:comment>
  <w:comment w:id="57" w:author="Erin Buchanan" w:date="2014-12-24T17:14:00Z" w:initials="EB">
    <w:p w:rsidR="00B751EE" w:rsidRDefault="00B751EE">
      <w:pPr>
        <w:pStyle w:val="CommentText"/>
      </w:pPr>
      <w:r>
        <w:rPr>
          <w:rStyle w:val="CommentReference"/>
        </w:rPr>
        <w:annotationRef/>
      </w:r>
      <w:r>
        <w:t xml:space="preserve">Blah.  We need definitely need to outline the results more – maybe with specific word examples and how they are contrasted against each other, as well as tying it back to the introduction studies we discussed.  We can weave in the other pieces too.  I think it’s going to look really odd if we do all this work and then end with a short discussion that basically says it might not be reliable </w:t>
      </w:r>
    </w:p>
  </w:comment>
  <w:comment w:id="58" w:author="Erin Buchanan" w:date="2014-12-24T17:00:00Z" w:initials="EB">
    <w:p w:rsidR="00B751EE" w:rsidRDefault="00B751EE">
      <w:pPr>
        <w:pStyle w:val="CommentText"/>
      </w:pPr>
      <w:r>
        <w:rPr>
          <w:rStyle w:val="CommentReference"/>
        </w:rPr>
        <w:annotationRef/>
      </w:r>
      <w:r>
        <w:t xml:space="preserve">This sentence is super awkward but I’m not sure how to fix it. </w:t>
      </w:r>
    </w:p>
  </w:comment>
  <w:comment w:id="59" w:author="Erin Buchanan" w:date="2014-12-24T17:03:00Z" w:initials="EB">
    <w:p w:rsidR="00B751EE" w:rsidRDefault="00B751EE">
      <w:pPr>
        <w:pStyle w:val="CommentText"/>
      </w:pPr>
      <w:r>
        <w:rPr>
          <w:rStyle w:val="CommentReference"/>
        </w:rPr>
        <w:annotationRef/>
      </w:r>
      <w:r>
        <w:t xml:space="preserve">May need to change these if we change the numbers above </w:t>
      </w:r>
    </w:p>
  </w:comment>
  <w:comment w:id="60" w:author="Erin Buchanan" w:date="2014-12-24T17:10:00Z" w:initials="EB">
    <w:p w:rsidR="00B751EE" w:rsidRDefault="00B751EE">
      <w:pPr>
        <w:pStyle w:val="CommentText"/>
      </w:pPr>
      <w:r>
        <w:rPr>
          <w:rStyle w:val="CommentReference"/>
        </w:rPr>
        <w:annotationRef/>
      </w:r>
      <w:r>
        <w:t>Oh crap.</w:t>
      </w:r>
    </w:p>
    <w:p w:rsidR="00B751EE" w:rsidRDefault="00B751EE">
      <w:pPr>
        <w:pStyle w:val="CommentText"/>
      </w:pPr>
      <w:r>
        <w:t xml:space="preserve">That’s why the graph. </w:t>
      </w:r>
    </w:p>
    <w:p w:rsidR="00B751EE" w:rsidRDefault="00B751EE">
      <w:pPr>
        <w:pStyle w:val="CommentText"/>
      </w:pPr>
      <w:r>
        <w:t>I’m not sure we can talk about this in the discussion without doing it in the results, which kind of throws the nesting plan because then it should be a variable, not a nesting control.</w:t>
      </w:r>
    </w:p>
    <w:p w:rsidR="00B751EE" w:rsidRDefault="00B751EE">
      <w:pPr>
        <w:pStyle w:val="CommentText"/>
      </w:pPr>
      <w:r>
        <w:t>I’m also not sure this is a good idea given that the N values for some of those is very small …</w:t>
      </w:r>
    </w:p>
  </w:comment>
  <w:comment w:id="61" w:author="Erin Buchanan" w:date="2014-12-24T17:11:00Z" w:initials="EB">
    <w:p w:rsidR="00B751EE" w:rsidRDefault="00B751EE">
      <w:pPr>
        <w:pStyle w:val="CommentText"/>
      </w:pPr>
      <w:r>
        <w:rPr>
          <w:rStyle w:val="CommentReference"/>
        </w:rPr>
        <w:annotationRef/>
      </w:r>
      <w:r>
        <w:t xml:space="preserve">I’ll come back to this paragraph after the decision above </w:t>
      </w:r>
    </w:p>
  </w:comment>
  <w:comment w:id="62" w:author="Erin Buchanan" w:date="2014-12-24T17:12:00Z" w:initials="EB">
    <w:p w:rsidR="00B751EE" w:rsidRDefault="00B751EE">
      <w:pPr>
        <w:pStyle w:val="CommentText"/>
      </w:pPr>
      <w:r>
        <w:rPr>
          <w:rStyle w:val="CommentReference"/>
        </w:rPr>
        <w:annotationRef/>
      </w:r>
      <w:r>
        <w:t xml:space="preserve">Meaning other studies or what? The whole thing is z scored so I’m not totally following here. </w:t>
      </w:r>
    </w:p>
  </w:comment>
  <w:comment w:id="63" w:author="Erin Buchanan" w:date="2014-12-24T17:12:00Z" w:initials="EB">
    <w:p w:rsidR="00B751EE" w:rsidRDefault="00B751EE">
      <w:pPr>
        <w:pStyle w:val="CommentText"/>
      </w:pPr>
      <w:r>
        <w:rPr>
          <w:rStyle w:val="CommentReference"/>
        </w:rPr>
        <w:annotationRef/>
      </w:r>
      <w:r>
        <w:t>I understand what you are doing here but I think we need to do it in a softer way or it sounds like “hey we did all this work but we have no idea if it’s reliable”</w:t>
      </w:r>
    </w:p>
  </w:comment>
  <w:comment w:id="64" w:author="Erin Buchanan" w:date="2014-12-24T17:22:00Z" w:initials="EB">
    <w:p w:rsidR="00B751EE" w:rsidRDefault="00B751EE">
      <w:pPr>
        <w:pStyle w:val="CommentText"/>
      </w:pPr>
      <w:r>
        <w:rPr>
          <w:rStyle w:val="CommentReference"/>
        </w:rPr>
        <w:annotationRef/>
      </w:r>
      <w:r>
        <w:t xml:space="preserve">Is it &amp; or </w:t>
      </w:r>
      <w:proofErr w:type="spellStart"/>
      <w:r>
        <w:t>and</w:t>
      </w:r>
      <w:proofErr w:type="spellEnd"/>
      <w:r>
        <w:t>?</w:t>
      </w:r>
    </w:p>
  </w:comment>
  <w:comment w:id="65" w:author="Erin Buchanan" w:date="2014-12-24T17:22:00Z" w:initials="EB">
    <w:p w:rsidR="00B751EE" w:rsidRDefault="00B751EE">
      <w:pPr>
        <w:pStyle w:val="CommentText"/>
      </w:pPr>
      <w:r>
        <w:rPr>
          <w:rStyle w:val="CommentReference"/>
        </w:rPr>
        <w:annotationRef/>
      </w:r>
      <w:r>
        <w:t>Same thing here could just be my endnote</w:t>
      </w:r>
    </w:p>
  </w:comment>
  <w:comment w:id="66" w:author="Erin Buchanan" w:date="2014-12-24T17:23:00Z" w:initials="EB">
    <w:p w:rsidR="00B751EE" w:rsidRDefault="00B751EE">
      <w:pPr>
        <w:pStyle w:val="CommentText"/>
      </w:pPr>
      <w:r>
        <w:rPr>
          <w:rStyle w:val="CommentReference"/>
        </w:rPr>
        <w:annotationRef/>
      </w:r>
      <w:r>
        <w:t>Ditto let’s check these</w:t>
      </w:r>
    </w:p>
  </w:comment>
  <w:comment w:id="219" w:author="Erin Buchanan" w:date="2014-12-24T16:31:00Z" w:initials="EB">
    <w:p w:rsidR="00B751EE" w:rsidRDefault="00B751EE">
      <w:pPr>
        <w:pStyle w:val="CommentText"/>
      </w:pPr>
      <w:r>
        <w:rPr>
          <w:rStyle w:val="CommentReference"/>
        </w:rPr>
        <w:annotationRef/>
      </w:r>
      <w:r>
        <w:t xml:space="preserve">I like these graphs but we are going to need </w:t>
      </w:r>
      <w:proofErr w:type="gramStart"/>
      <w:r>
        <w:t>to  make</w:t>
      </w:r>
      <w:proofErr w:type="gramEnd"/>
      <w:r>
        <w:t xml:space="preserve"> them black and white … where’s that code stashed?</w:t>
      </w:r>
    </w:p>
    <w:p w:rsidR="00B751EE" w:rsidRDefault="00B751EE">
      <w:pPr>
        <w:pStyle w:val="CommentText"/>
      </w:pPr>
    </w:p>
    <w:p w:rsidR="00B751EE" w:rsidRDefault="00B751EE">
      <w:pPr>
        <w:pStyle w:val="CommentText"/>
      </w:pPr>
      <w:r>
        <w:t xml:space="preserve">Also let’s make the X axis something more than War … Not sure what though, and the Y axis Z-scored Cognitive Processing (as a reminder). </w:t>
      </w:r>
    </w:p>
    <w:p w:rsidR="00B751EE" w:rsidRDefault="00B751EE">
      <w:pPr>
        <w:pStyle w:val="CommentText"/>
      </w:pPr>
    </w:p>
    <w:p w:rsidR="00B751EE" w:rsidRDefault="00B751EE">
      <w:pPr>
        <w:pStyle w:val="CommentText"/>
      </w:pPr>
      <w:r>
        <w:t xml:space="preserve">Additionally I think it will help if we put all the graphs on the same scale (range for Y) or at least use the range for the data present? Not sure if that’s going to look crazy or not. </w:t>
      </w:r>
    </w:p>
    <w:p w:rsidR="00B751EE" w:rsidRDefault="00B751EE">
      <w:pPr>
        <w:pStyle w:val="CommentText"/>
      </w:pPr>
    </w:p>
    <w:p w:rsidR="00B751EE" w:rsidRDefault="00B751EE">
      <w:pPr>
        <w:pStyle w:val="CommentText"/>
      </w:pPr>
      <w:r>
        <w:t xml:space="preserve">Last! They need a figure caption. I can help with that when we rework them. </w:t>
      </w:r>
    </w:p>
  </w:comment>
  <w:comment w:id="220" w:author="Erin Buchanan" w:date="2014-12-24T16:38:00Z" w:initials="EB">
    <w:p w:rsidR="00B751EE" w:rsidRDefault="00B751EE">
      <w:pPr>
        <w:pStyle w:val="CommentText"/>
      </w:pPr>
      <w:r>
        <w:rPr>
          <w:rStyle w:val="CommentReference"/>
        </w:rPr>
        <w:annotationRef/>
      </w:r>
      <w:r>
        <w:t xml:space="preserve">Since this graph only showed the main effect of action – do we want to plot just that?  I know why we did this stupid graph for the poster, but we might need to make them all match for the paper or plot by significant effect … otherwise there doesn’t seem to be a reason why we did this graph this way. </w:t>
      </w:r>
    </w:p>
  </w:comment>
  <w:comment w:id="221" w:author="Erin Buchanan" w:date="2014-12-24T16:51:00Z" w:initials="EB">
    <w:p w:rsidR="00B751EE" w:rsidRDefault="00B751EE">
      <w:pPr>
        <w:pStyle w:val="CommentText"/>
      </w:pPr>
      <w:r>
        <w:rPr>
          <w:rStyle w:val="CommentReference"/>
        </w:rPr>
        <w:annotationRef/>
      </w:r>
      <w:r>
        <w:t xml:space="preserve">Ditto – this probably needs to be the interaction graph or two side by side main effect graphs. </w:t>
      </w:r>
    </w:p>
  </w:comment>
  <w:comment w:id="222" w:author="Erin Buchanan" w:date="2014-12-24T17:27:00Z" w:initials="EB">
    <w:p w:rsidR="00B751EE" w:rsidRDefault="00B751EE">
      <w:pPr>
        <w:pStyle w:val="CommentText"/>
      </w:pPr>
      <w:r>
        <w:rPr>
          <w:rStyle w:val="CommentReference"/>
        </w:rPr>
        <w:annotationRef/>
      </w:r>
      <w:r>
        <w:t>Ditto from graph 1</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AC3" w:rsidRDefault="006A6AC3" w:rsidP="00867553">
      <w:pPr>
        <w:spacing w:line="240" w:lineRule="auto"/>
      </w:pPr>
      <w:r>
        <w:separator/>
      </w:r>
    </w:p>
  </w:endnote>
  <w:endnote w:type="continuationSeparator" w:id="0">
    <w:p w:rsidR="006A6AC3" w:rsidRDefault="006A6AC3" w:rsidP="0086755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AC3" w:rsidRDefault="006A6AC3" w:rsidP="00867553">
      <w:pPr>
        <w:spacing w:line="240" w:lineRule="auto"/>
      </w:pPr>
      <w:r>
        <w:separator/>
      </w:r>
    </w:p>
  </w:footnote>
  <w:footnote w:type="continuationSeparator" w:id="0">
    <w:p w:rsidR="006A6AC3" w:rsidRDefault="006A6AC3" w:rsidP="0086755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1EE" w:rsidRDefault="00B751EE">
    <w:pPr>
      <w:pStyle w:val="Header"/>
    </w:pPr>
    <w:r>
      <w:t xml:space="preserve">PARTY DIFFERENCE IN DISCOURSE </w:t>
    </w:r>
    <w:r>
      <w:tab/>
    </w:r>
    <w:r>
      <w:tab/>
    </w:r>
    <w:sdt>
      <w:sdtPr>
        <w:id w:val="28081857"/>
        <w:docPartObj>
          <w:docPartGallery w:val="Page Numbers (Top of Page)"/>
          <w:docPartUnique/>
        </w:docPartObj>
      </w:sdtPr>
      <w:sdtContent>
        <w:fldSimple w:instr=" PAGE   \* MERGEFORMAT ">
          <w:r w:rsidR="00E029B7">
            <w:rPr>
              <w:noProof/>
            </w:rPr>
            <w:t>16</w:t>
          </w:r>
        </w:fldSimple>
      </w:sdtContent>
    </w:sdt>
  </w:p>
  <w:p w:rsidR="00B751EE" w:rsidRDefault="00B751E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1EE" w:rsidRDefault="00B751EE">
    <w:pPr>
      <w:pStyle w:val="Header"/>
    </w:pPr>
    <w:r>
      <w:t>Running head: PARTY DIFFERENCE IN DISCOURSE</w:t>
    </w:r>
    <w:r>
      <w:tab/>
    </w:r>
    <w:sdt>
      <w:sdtPr>
        <w:id w:val="28081803"/>
        <w:docPartObj>
          <w:docPartGallery w:val="Page Numbers (Top of Page)"/>
          <w:docPartUnique/>
        </w:docPartObj>
      </w:sdtPr>
      <w:sdtContent>
        <w:fldSimple w:instr=" PAGE   \* MERGEFORMAT ">
          <w:r w:rsidR="00343784">
            <w:rPr>
              <w:noProof/>
            </w:rPr>
            <w:t>1</w:t>
          </w:r>
        </w:fldSimple>
      </w:sdtContent>
    </w:sdt>
  </w:p>
  <w:p w:rsidR="00B751EE" w:rsidRDefault="00B751E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trackRevisions/>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D430D"/>
    <w:rsid w:val="00001E8E"/>
    <w:rsid w:val="000040FB"/>
    <w:rsid w:val="00005FFA"/>
    <w:rsid w:val="000064CD"/>
    <w:rsid w:val="00010003"/>
    <w:rsid w:val="000115C9"/>
    <w:rsid w:val="00012FCD"/>
    <w:rsid w:val="00014A61"/>
    <w:rsid w:val="00015A48"/>
    <w:rsid w:val="000165F1"/>
    <w:rsid w:val="00016B29"/>
    <w:rsid w:val="000226B2"/>
    <w:rsid w:val="00025B0F"/>
    <w:rsid w:val="0003089E"/>
    <w:rsid w:val="00034834"/>
    <w:rsid w:val="00035360"/>
    <w:rsid w:val="000409E4"/>
    <w:rsid w:val="0004165B"/>
    <w:rsid w:val="00042D2D"/>
    <w:rsid w:val="00045393"/>
    <w:rsid w:val="00046ADE"/>
    <w:rsid w:val="0004731F"/>
    <w:rsid w:val="000534E0"/>
    <w:rsid w:val="00055913"/>
    <w:rsid w:val="00057A4E"/>
    <w:rsid w:val="000602C0"/>
    <w:rsid w:val="00062180"/>
    <w:rsid w:val="00063EBE"/>
    <w:rsid w:val="00064B9D"/>
    <w:rsid w:val="000713DB"/>
    <w:rsid w:val="00072DA2"/>
    <w:rsid w:val="000737E9"/>
    <w:rsid w:val="00076D98"/>
    <w:rsid w:val="00077B82"/>
    <w:rsid w:val="00081012"/>
    <w:rsid w:val="00081C0B"/>
    <w:rsid w:val="00082F4E"/>
    <w:rsid w:val="000947F9"/>
    <w:rsid w:val="00095A52"/>
    <w:rsid w:val="00095FDA"/>
    <w:rsid w:val="000A21F6"/>
    <w:rsid w:val="000A2E9B"/>
    <w:rsid w:val="000A333D"/>
    <w:rsid w:val="000A35DB"/>
    <w:rsid w:val="000A4E07"/>
    <w:rsid w:val="000B207D"/>
    <w:rsid w:val="000B2E73"/>
    <w:rsid w:val="000B4178"/>
    <w:rsid w:val="000B4376"/>
    <w:rsid w:val="000B5A3F"/>
    <w:rsid w:val="000C2BAD"/>
    <w:rsid w:val="000C412F"/>
    <w:rsid w:val="000C4953"/>
    <w:rsid w:val="000C67E8"/>
    <w:rsid w:val="000C7503"/>
    <w:rsid w:val="000C7EF5"/>
    <w:rsid w:val="000D0177"/>
    <w:rsid w:val="000D0191"/>
    <w:rsid w:val="000D24CB"/>
    <w:rsid w:val="000D2681"/>
    <w:rsid w:val="000D3D54"/>
    <w:rsid w:val="000D4D88"/>
    <w:rsid w:val="000D5BDC"/>
    <w:rsid w:val="000D7519"/>
    <w:rsid w:val="000D774C"/>
    <w:rsid w:val="000E422E"/>
    <w:rsid w:val="000E4E06"/>
    <w:rsid w:val="000E71DF"/>
    <w:rsid w:val="000E7ACC"/>
    <w:rsid w:val="000F01B7"/>
    <w:rsid w:val="000F2327"/>
    <w:rsid w:val="000F239C"/>
    <w:rsid w:val="000F272D"/>
    <w:rsid w:val="000F57B3"/>
    <w:rsid w:val="000F5A2E"/>
    <w:rsid w:val="000F6516"/>
    <w:rsid w:val="0010144D"/>
    <w:rsid w:val="00102A2A"/>
    <w:rsid w:val="0010367D"/>
    <w:rsid w:val="00106967"/>
    <w:rsid w:val="00106BAF"/>
    <w:rsid w:val="0010739A"/>
    <w:rsid w:val="00110F62"/>
    <w:rsid w:val="00111450"/>
    <w:rsid w:val="0011308E"/>
    <w:rsid w:val="0011394D"/>
    <w:rsid w:val="00115E01"/>
    <w:rsid w:val="00115EE2"/>
    <w:rsid w:val="00116DA2"/>
    <w:rsid w:val="00120077"/>
    <w:rsid w:val="00121345"/>
    <w:rsid w:val="00121A2D"/>
    <w:rsid w:val="00123114"/>
    <w:rsid w:val="001243BC"/>
    <w:rsid w:val="00125254"/>
    <w:rsid w:val="00132404"/>
    <w:rsid w:val="001333DC"/>
    <w:rsid w:val="00133426"/>
    <w:rsid w:val="001338C8"/>
    <w:rsid w:val="00134113"/>
    <w:rsid w:val="00134960"/>
    <w:rsid w:val="00134B5D"/>
    <w:rsid w:val="00137A72"/>
    <w:rsid w:val="00141713"/>
    <w:rsid w:val="001424F1"/>
    <w:rsid w:val="0014253A"/>
    <w:rsid w:val="0014257C"/>
    <w:rsid w:val="00142835"/>
    <w:rsid w:val="001435A9"/>
    <w:rsid w:val="001463FF"/>
    <w:rsid w:val="00147862"/>
    <w:rsid w:val="00152808"/>
    <w:rsid w:val="001535C4"/>
    <w:rsid w:val="00154DB2"/>
    <w:rsid w:val="001579E3"/>
    <w:rsid w:val="00157E01"/>
    <w:rsid w:val="001600A9"/>
    <w:rsid w:val="001605E3"/>
    <w:rsid w:val="001606CB"/>
    <w:rsid w:val="00160A69"/>
    <w:rsid w:val="001629AE"/>
    <w:rsid w:val="00167C65"/>
    <w:rsid w:val="00167D89"/>
    <w:rsid w:val="00171FD6"/>
    <w:rsid w:val="001725F6"/>
    <w:rsid w:val="00175DC4"/>
    <w:rsid w:val="00177849"/>
    <w:rsid w:val="00180677"/>
    <w:rsid w:val="0018391E"/>
    <w:rsid w:val="001844F0"/>
    <w:rsid w:val="00186429"/>
    <w:rsid w:val="0018731F"/>
    <w:rsid w:val="00192CA2"/>
    <w:rsid w:val="001930DF"/>
    <w:rsid w:val="00193A3C"/>
    <w:rsid w:val="001949B6"/>
    <w:rsid w:val="00194CD4"/>
    <w:rsid w:val="001950A3"/>
    <w:rsid w:val="001A1E7B"/>
    <w:rsid w:val="001A27D9"/>
    <w:rsid w:val="001A3B17"/>
    <w:rsid w:val="001A4CED"/>
    <w:rsid w:val="001A5736"/>
    <w:rsid w:val="001A5D6D"/>
    <w:rsid w:val="001B0D35"/>
    <w:rsid w:val="001B1267"/>
    <w:rsid w:val="001B2682"/>
    <w:rsid w:val="001B3FD7"/>
    <w:rsid w:val="001B5F26"/>
    <w:rsid w:val="001C0005"/>
    <w:rsid w:val="001C0046"/>
    <w:rsid w:val="001C0343"/>
    <w:rsid w:val="001C2382"/>
    <w:rsid w:val="001C4D0B"/>
    <w:rsid w:val="001D0466"/>
    <w:rsid w:val="001D1E12"/>
    <w:rsid w:val="001D3E56"/>
    <w:rsid w:val="001D430D"/>
    <w:rsid w:val="001D43FE"/>
    <w:rsid w:val="001D588E"/>
    <w:rsid w:val="001D647B"/>
    <w:rsid w:val="001D687F"/>
    <w:rsid w:val="001D7BA3"/>
    <w:rsid w:val="001E0C92"/>
    <w:rsid w:val="001E6493"/>
    <w:rsid w:val="001E7736"/>
    <w:rsid w:val="001E7A70"/>
    <w:rsid w:val="001F1CC8"/>
    <w:rsid w:val="001F1DB3"/>
    <w:rsid w:val="001F2F3E"/>
    <w:rsid w:val="001F3C87"/>
    <w:rsid w:val="00201AD7"/>
    <w:rsid w:val="002027D1"/>
    <w:rsid w:val="00202EDD"/>
    <w:rsid w:val="00206424"/>
    <w:rsid w:val="00207945"/>
    <w:rsid w:val="002110AA"/>
    <w:rsid w:val="002127C0"/>
    <w:rsid w:val="00216E80"/>
    <w:rsid w:val="0022058A"/>
    <w:rsid w:val="00220765"/>
    <w:rsid w:val="00221777"/>
    <w:rsid w:val="002262AC"/>
    <w:rsid w:val="00226B34"/>
    <w:rsid w:val="00226D80"/>
    <w:rsid w:val="00226FC8"/>
    <w:rsid w:val="00230B42"/>
    <w:rsid w:val="00231261"/>
    <w:rsid w:val="00231A88"/>
    <w:rsid w:val="00232741"/>
    <w:rsid w:val="00234A76"/>
    <w:rsid w:val="00234C13"/>
    <w:rsid w:val="0024358D"/>
    <w:rsid w:val="002524DD"/>
    <w:rsid w:val="00252934"/>
    <w:rsid w:val="002530BF"/>
    <w:rsid w:val="0025659F"/>
    <w:rsid w:val="00260281"/>
    <w:rsid w:val="0026165E"/>
    <w:rsid w:val="00262FBC"/>
    <w:rsid w:val="0026332E"/>
    <w:rsid w:val="00265DE6"/>
    <w:rsid w:val="00265F26"/>
    <w:rsid w:val="00270A37"/>
    <w:rsid w:val="0027421E"/>
    <w:rsid w:val="00275707"/>
    <w:rsid w:val="002761CC"/>
    <w:rsid w:val="002763A6"/>
    <w:rsid w:val="00282047"/>
    <w:rsid w:val="00282E81"/>
    <w:rsid w:val="00286041"/>
    <w:rsid w:val="0029096B"/>
    <w:rsid w:val="0029138E"/>
    <w:rsid w:val="0029162E"/>
    <w:rsid w:val="00294AEF"/>
    <w:rsid w:val="00295F96"/>
    <w:rsid w:val="00296324"/>
    <w:rsid w:val="0029786D"/>
    <w:rsid w:val="002A0155"/>
    <w:rsid w:val="002A0B63"/>
    <w:rsid w:val="002A0C66"/>
    <w:rsid w:val="002A1BF2"/>
    <w:rsid w:val="002A3835"/>
    <w:rsid w:val="002A45A2"/>
    <w:rsid w:val="002B15E6"/>
    <w:rsid w:val="002B3138"/>
    <w:rsid w:val="002B3966"/>
    <w:rsid w:val="002B449B"/>
    <w:rsid w:val="002B5140"/>
    <w:rsid w:val="002B5C2B"/>
    <w:rsid w:val="002B776C"/>
    <w:rsid w:val="002B7E4D"/>
    <w:rsid w:val="002C000F"/>
    <w:rsid w:val="002C26B6"/>
    <w:rsid w:val="002C3077"/>
    <w:rsid w:val="002C524D"/>
    <w:rsid w:val="002C7956"/>
    <w:rsid w:val="002D2D89"/>
    <w:rsid w:val="002D57AD"/>
    <w:rsid w:val="002D57BC"/>
    <w:rsid w:val="002D59DB"/>
    <w:rsid w:val="002D5DBF"/>
    <w:rsid w:val="002D6A49"/>
    <w:rsid w:val="002D72BD"/>
    <w:rsid w:val="002E05EC"/>
    <w:rsid w:val="002F03DC"/>
    <w:rsid w:val="002F1173"/>
    <w:rsid w:val="002F11D6"/>
    <w:rsid w:val="002F3FE3"/>
    <w:rsid w:val="002F415C"/>
    <w:rsid w:val="002F6A3B"/>
    <w:rsid w:val="002F7C5E"/>
    <w:rsid w:val="003003A6"/>
    <w:rsid w:val="0030553B"/>
    <w:rsid w:val="00306192"/>
    <w:rsid w:val="00306369"/>
    <w:rsid w:val="00307323"/>
    <w:rsid w:val="00310769"/>
    <w:rsid w:val="00311988"/>
    <w:rsid w:val="00312A5A"/>
    <w:rsid w:val="003201AD"/>
    <w:rsid w:val="003204E4"/>
    <w:rsid w:val="00320593"/>
    <w:rsid w:val="00322F4B"/>
    <w:rsid w:val="00323C4E"/>
    <w:rsid w:val="00324888"/>
    <w:rsid w:val="0032604C"/>
    <w:rsid w:val="003266CF"/>
    <w:rsid w:val="00326AEC"/>
    <w:rsid w:val="003302F0"/>
    <w:rsid w:val="00331CC5"/>
    <w:rsid w:val="0033288D"/>
    <w:rsid w:val="00332B0B"/>
    <w:rsid w:val="00342765"/>
    <w:rsid w:val="00342FE8"/>
    <w:rsid w:val="00343784"/>
    <w:rsid w:val="0034435E"/>
    <w:rsid w:val="003444E3"/>
    <w:rsid w:val="003452C7"/>
    <w:rsid w:val="00345542"/>
    <w:rsid w:val="003458C3"/>
    <w:rsid w:val="00350A5B"/>
    <w:rsid w:val="0035558B"/>
    <w:rsid w:val="00356498"/>
    <w:rsid w:val="0035787C"/>
    <w:rsid w:val="00357B8D"/>
    <w:rsid w:val="00360223"/>
    <w:rsid w:val="003609F4"/>
    <w:rsid w:val="003624CF"/>
    <w:rsid w:val="003649DB"/>
    <w:rsid w:val="003653D3"/>
    <w:rsid w:val="003705D7"/>
    <w:rsid w:val="00375C81"/>
    <w:rsid w:val="00377722"/>
    <w:rsid w:val="00382D47"/>
    <w:rsid w:val="003858FA"/>
    <w:rsid w:val="00385B58"/>
    <w:rsid w:val="00391480"/>
    <w:rsid w:val="00391AE6"/>
    <w:rsid w:val="0039482B"/>
    <w:rsid w:val="003961A5"/>
    <w:rsid w:val="00396C42"/>
    <w:rsid w:val="00397EAE"/>
    <w:rsid w:val="003A0BAB"/>
    <w:rsid w:val="003A0C6C"/>
    <w:rsid w:val="003A41F6"/>
    <w:rsid w:val="003A6D37"/>
    <w:rsid w:val="003B0BBA"/>
    <w:rsid w:val="003B0E0D"/>
    <w:rsid w:val="003B2507"/>
    <w:rsid w:val="003B2FCD"/>
    <w:rsid w:val="003B484C"/>
    <w:rsid w:val="003B6330"/>
    <w:rsid w:val="003C0857"/>
    <w:rsid w:val="003C0923"/>
    <w:rsid w:val="003C0B8F"/>
    <w:rsid w:val="003C1331"/>
    <w:rsid w:val="003C3C3D"/>
    <w:rsid w:val="003C4CBF"/>
    <w:rsid w:val="003C6B8E"/>
    <w:rsid w:val="003C6C2C"/>
    <w:rsid w:val="003C7293"/>
    <w:rsid w:val="003D1FCE"/>
    <w:rsid w:val="003D366A"/>
    <w:rsid w:val="003D4F0C"/>
    <w:rsid w:val="003D52D5"/>
    <w:rsid w:val="003D5837"/>
    <w:rsid w:val="003D5DB3"/>
    <w:rsid w:val="003E52C7"/>
    <w:rsid w:val="003E7B26"/>
    <w:rsid w:val="003F10D7"/>
    <w:rsid w:val="003F42BF"/>
    <w:rsid w:val="003F55F9"/>
    <w:rsid w:val="003F6E95"/>
    <w:rsid w:val="003F736A"/>
    <w:rsid w:val="003F7E47"/>
    <w:rsid w:val="004027CC"/>
    <w:rsid w:val="00404E27"/>
    <w:rsid w:val="004110A4"/>
    <w:rsid w:val="00412BA5"/>
    <w:rsid w:val="004130B1"/>
    <w:rsid w:val="004136F5"/>
    <w:rsid w:val="0041528A"/>
    <w:rsid w:val="0041676D"/>
    <w:rsid w:val="00417E80"/>
    <w:rsid w:val="00420FBE"/>
    <w:rsid w:val="00420FCD"/>
    <w:rsid w:val="0042323B"/>
    <w:rsid w:val="0042349C"/>
    <w:rsid w:val="00423A7B"/>
    <w:rsid w:val="00425C5F"/>
    <w:rsid w:val="00425F50"/>
    <w:rsid w:val="0042677F"/>
    <w:rsid w:val="00427A79"/>
    <w:rsid w:val="00431A93"/>
    <w:rsid w:val="00431E5A"/>
    <w:rsid w:val="00432124"/>
    <w:rsid w:val="00432F3C"/>
    <w:rsid w:val="00436900"/>
    <w:rsid w:val="00437CC6"/>
    <w:rsid w:val="00440DD8"/>
    <w:rsid w:val="004420FF"/>
    <w:rsid w:val="00443DD8"/>
    <w:rsid w:val="00446664"/>
    <w:rsid w:val="0045070E"/>
    <w:rsid w:val="00450DAA"/>
    <w:rsid w:val="00451925"/>
    <w:rsid w:val="00452D87"/>
    <w:rsid w:val="00452ED5"/>
    <w:rsid w:val="0046039F"/>
    <w:rsid w:val="00461B1F"/>
    <w:rsid w:val="004620E7"/>
    <w:rsid w:val="00466CF1"/>
    <w:rsid w:val="004675C9"/>
    <w:rsid w:val="0047065B"/>
    <w:rsid w:val="004717AE"/>
    <w:rsid w:val="00471BA2"/>
    <w:rsid w:val="00473C29"/>
    <w:rsid w:val="00473FA4"/>
    <w:rsid w:val="00474021"/>
    <w:rsid w:val="0048042A"/>
    <w:rsid w:val="0048224D"/>
    <w:rsid w:val="00482330"/>
    <w:rsid w:val="004846E4"/>
    <w:rsid w:val="004852D8"/>
    <w:rsid w:val="004860C0"/>
    <w:rsid w:val="0048737F"/>
    <w:rsid w:val="004916DC"/>
    <w:rsid w:val="00495A81"/>
    <w:rsid w:val="004A19C2"/>
    <w:rsid w:val="004A1F66"/>
    <w:rsid w:val="004A273C"/>
    <w:rsid w:val="004A76CA"/>
    <w:rsid w:val="004B3171"/>
    <w:rsid w:val="004B39E1"/>
    <w:rsid w:val="004B4528"/>
    <w:rsid w:val="004C2D8A"/>
    <w:rsid w:val="004C3A31"/>
    <w:rsid w:val="004C5945"/>
    <w:rsid w:val="004C6E07"/>
    <w:rsid w:val="004D079C"/>
    <w:rsid w:val="004D28E7"/>
    <w:rsid w:val="004D2C82"/>
    <w:rsid w:val="004D39B0"/>
    <w:rsid w:val="004D5A1E"/>
    <w:rsid w:val="004D5C0C"/>
    <w:rsid w:val="004D65A6"/>
    <w:rsid w:val="004E0DBE"/>
    <w:rsid w:val="004E5213"/>
    <w:rsid w:val="004E5F67"/>
    <w:rsid w:val="004E6B29"/>
    <w:rsid w:val="004E74FA"/>
    <w:rsid w:val="004F03C0"/>
    <w:rsid w:val="004F1BED"/>
    <w:rsid w:val="004F37A0"/>
    <w:rsid w:val="004F4042"/>
    <w:rsid w:val="004F6DA5"/>
    <w:rsid w:val="004F719F"/>
    <w:rsid w:val="004F759E"/>
    <w:rsid w:val="004F772C"/>
    <w:rsid w:val="0050454D"/>
    <w:rsid w:val="00504D0A"/>
    <w:rsid w:val="00505763"/>
    <w:rsid w:val="00506B6E"/>
    <w:rsid w:val="0051301B"/>
    <w:rsid w:val="00513D15"/>
    <w:rsid w:val="00514566"/>
    <w:rsid w:val="0051547F"/>
    <w:rsid w:val="0051715D"/>
    <w:rsid w:val="00517524"/>
    <w:rsid w:val="00517AE8"/>
    <w:rsid w:val="00521CA8"/>
    <w:rsid w:val="005222AC"/>
    <w:rsid w:val="005223E9"/>
    <w:rsid w:val="00526E08"/>
    <w:rsid w:val="00527A2A"/>
    <w:rsid w:val="00527DD4"/>
    <w:rsid w:val="00535343"/>
    <w:rsid w:val="0053620C"/>
    <w:rsid w:val="00537D79"/>
    <w:rsid w:val="00537E9F"/>
    <w:rsid w:val="0054063C"/>
    <w:rsid w:val="0054193D"/>
    <w:rsid w:val="00541F93"/>
    <w:rsid w:val="005467B9"/>
    <w:rsid w:val="0054704B"/>
    <w:rsid w:val="00550D2F"/>
    <w:rsid w:val="00550FA5"/>
    <w:rsid w:val="0055296A"/>
    <w:rsid w:val="00552B4B"/>
    <w:rsid w:val="00552D92"/>
    <w:rsid w:val="00562777"/>
    <w:rsid w:val="005629EC"/>
    <w:rsid w:val="0056541A"/>
    <w:rsid w:val="005655DB"/>
    <w:rsid w:val="00570489"/>
    <w:rsid w:val="00571EF2"/>
    <w:rsid w:val="005723E9"/>
    <w:rsid w:val="005738D7"/>
    <w:rsid w:val="005808EE"/>
    <w:rsid w:val="00581D0B"/>
    <w:rsid w:val="00582E75"/>
    <w:rsid w:val="00583581"/>
    <w:rsid w:val="00584E62"/>
    <w:rsid w:val="005907AD"/>
    <w:rsid w:val="00591105"/>
    <w:rsid w:val="005918FE"/>
    <w:rsid w:val="00592781"/>
    <w:rsid w:val="00592D33"/>
    <w:rsid w:val="005933CB"/>
    <w:rsid w:val="00594279"/>
    <w:rsid w:val="005A0429"/>
    <w:rsid w:val="005A0DEE"/>
    <w:rsid w:val="005A271E"/>
    <w:rsid w:val="005A4624"/>
    <w:rsid w:val="005A5726"/>
    <w:rsid w:val="005A5A58"/>
    <w:rsid w:val="005A665E"/>
    <w:rsid w:val="005A6B39"/>
    <w:rsid w:val="005B3541"/>
    <w:rsid w:val="005B4BD9"/>
    <w:rsid w:val="005B719E"/>
    <w:rsid w:val="005C26D9"/>
    <w:rsid w:val="005C2A95"/>
    <w:rsid w:val="005C3459"/>
    <w:rsid w:val="005C3769"/>
    <w:rsid w:val="005C5FEF"/>
    <w:rsid w:val="005C6BF6"/>
    <w:rsid w:val="005C710D"/>
    <w:rsid w:val="005D0C3D"/>
    <w:rsid w:val="005D1A44"/>
    <w:rsid w:val="005D2734"/>
    <w:rsid w:val="005D47D0"/>
    <w:rsid w:val="005E36FF"/>
    <w:rsid w:val="005E4072"/>
    <w:rsid w:val="005E4DB0"/>
    <w:rsid w:val="005E7234"/>
    <w:rsid w:val="005F22C2"/>
    <w:rsid w:val="005F6DBF"/>
    <w:rsid w:val="005F73F5"/>
    <w:rsid w:val="005F74F4"/>
    <w:rsid w:val="006027AF"/>
    <w:rsid w:val="006043FE"/>
    <w:rsid w:val="00605F72"/>
    <w:rsid w:val="00611F06"/>
    <w:rsid w:val="00614E57"/>
    <w:rsid w:val="0061638A"/>
    <w:rsid w:val="006177B1"/>
    <w:rsid w:val="00622A0B"/>
    <w:rsid w:val="00622DA2"/>
    <w:rsid w:val="0062464E"/>
    <w:rsid w:val="006256E9"/>
    <w:rsid w:val="0063308F"/>
    <w:rsid w:val="0063309F"/>
    <w:rsid w:val="00633BFF"/>
    <w:rsid w:val="00633D98"/>
    <w:rsid w:val="0063671E"/>
    <w:rsid w:val="00642029"/>
    <w:rsid w:val="00646838"/>
    <w:rsid w:val="00647C56"/>
    <w:rsid w:val="00651CD1"/>
    <w:rsid w:val="00652149"/>
    <w:rsid w:val="00653D0D"/>
    <w:rsid w:val="006550DF"/>
    <w:rsid w:val="00655103"/>
    <w:rsid w:val="00655608"/>
    <w:rsid w:val="006578F7"/>
    <w:rsid w:val="00657B5A"/>
    <w:rsid w:val="00663B92"/>
    <w:rsid w:val="00665B9F"/>
    <w:rsid w:val="00666578"/>
    <w:rsid w:val="00671C24"/>
    <w:rsid w:val="00672113"/>
    <w:rsid w:val="00675F76"/>
    <w:rsid w:val="00676E7D"/>
    <w:rsid w:val="0067791D"/>
    <w:rsid w:val="00680FFA"/>
    <w:rsid w:val="00682DF8"/>
    <w:rsid w:val="0069046B"/>
    <w:rsid w:val="00690E78"/>
    <w:rsid w:val="006917A0"/>
    <w:rsid w:val="00691C8F"/>
    <w:rsid w:val="00692534"/>
    <w:rsid w:val="006926F6"/>
    <w:rsid w:val="00696E17"/>
    <w:rsid w:val="00697C56"/>
    <w:rsid w:val="006A0D17"/>
    <w:rsid w:val="006A10F2"/>
    <w:rsid w:val="006A1C2A"/>
    <w:rsid w:val="006A3D51"/>
    <w:rsid w:val="006A433A"/>
    <w:rsid w:val="006A59A8"/>
    <w:rsid w:val="006A5CC6"/>
    <w:rsid w:val="006A6542"/>
    <w:rsid w:val="006A6AC3"/>
    <w:rsid w:val="006A6DEC"/>
    <w:rsid w:val="006A7AEF"/>
    <w:rsid w:val="006B0052"/>
    <w:rsid w:val="006B008E"/>
    <w:rsid w:val="006B016D"/>
    <w:rsid w:val="006B05DF"/>
    <w:rsid w:val="006B0D9D"/>
    <w:rsid w:val="006B2A66"/>
    <w:rsid w:val="006B2E73"/>
    <w:rsid w:val="006B2ED5"/>
    <w:rsid w:val="006B434B"/>
    <w:rsid w:val="006B5FF3"/>
    <w:rsid w:val="006C2B80"/>
    <w:rsid w:val="006C34EB"/>
    <w:rsid w:val="006C4399"/>
    <w:rsid w:val="006C560E"/>
    <w:rsid w:val="006C5F9A"/>
    <w:rsid w:val="006C6A85"/>
    <w:rsid w:val="006D1FDB"/>
    <w:rsid w:val="006D2FAD"/>
    <w:rsid w:val="006D5859"/>
    <w:rsid w:val="006D5E02"/>
    <w:rsid w:val="006D7C63"/>
    <w:rsid w:val="006E52C3"/>
    <w:rsid w:val="006E5A49"/>
    <w:rsid w:val="006E7F22"/>
    <w:rsid w:val="006F0C67"/>
    <w:rsid w:val="006F4200"/>
    <w:rsid w:val="006F715A"/>
    <w:rsid w:val="00701073"/>
    <w:rsid w:val="00704E5B"/>
    <w:rsid w:val="00704F61"/>
    <w:rsid w:val="007056A2"/>
    <w:rsid w:val="00707723"/>
    <w:rsid w:val="007112F5"/>
    <w:rsid w:val="007115DC"/>
    <w:rsid w:val="007153C3"/>
    <w:rsid w:val="00715EA3"/>
    <w:rsid w:val="00716C1F"/>
    <w:rsid w:val="00717C64"/>
    <w:rsid w:val="007207A6"/>
    <w:rsid w:val="00721B00"/>
    <w:rsid w:val="0072317B"/>
    <w:rsid w:val="00731EB9"/>
    <w:rsid w:val="0073230A"/>
    <w:rsid w:val="00732E94"/>
    <w:rsid w:val="00733DD7"/>
    <w:rsid w:val="00733DED"/>
    <w:rsid w:val="00735F73"/>
    <w:rsid w:val="00737417"/>
    <w:rsid w:val="00740A3B"/>
    <w:rsid w:val="00740D54"/>
    <w:rsid w:val="00740FA4"/>
    <w:rsid w:val="0074165D"/>
    <w:rsid w:val="0074313F"/>
    <w:rsid w:val="00743A0D"/>
    <w:rsid w:val="00745AAC"/>
    <w:rsid w:val="00746AD3"/>
    <w:rsid w:val="00750515"/>
    <w:rsid w:val="007507CB"/>
    <w:rsid w:val="007520E8"/>
    <w:rsid w:val="007528A1"/>
    <w:rsid w:val="00754E14"/>
    <w:rsid w:val="00756341"/>
    <w:rsid w:val="00757F63"/>
    <w:rsid w:val="00765629"/>
    <w:rsid w:val="007656A9"/>
    <w:rsid w:val="007733A9"/>
    <w:rsid w:val="00775995"/>
    <w:rsid w:val="00780AA2"/>
    <w:rsid w:val="007817DF"/>
    <w:rsid w:val="00782FC4"/>
    <w:rsid w:val="00783EB7"/>
    <w:rsid w:val="00784128"/>
    <w:rsid w:val="00786BAA"/>
    <w:rsid w:val="00787527"/>
    <w:rsid w:val="00790277"/>
    <w:rsid w:val="0079075C"/>
    <w:rsid w:val="00792110"/>
    <w:rsid w:val="00792326"/>
    <w:rsid w:val="00795E49"/>
    <w:rsid w:val="007977D8"/>
    <w:rsid w:val="00797C98"/>
    <w:rsid w:val="007A1219"/>
    <w:rsid w:val="007A229D"/>
    <w:rsid w:val="007A2EC7"/>
    <w:rsid w:val="007A3CA2"/>
    <w:rsid w:val="007B0D81"/>
    <w:rsid w:val="007B1377"/>
    <w:rsid w:val="007B3ED8"/>
    <w:rsid w:val="007B4108"/>
    <w:rsid w:val="007B51BF"/>
    <w:rsid w:val="007B5312"/>
    <w:rsid w:val="007C2CFC"/>
    <w:rsid w:val="007D1C77"/>
    <w:rsid w:val="007D21FC"/>
    <w:rsid w:val="007D2780"/>
    <w:rsid w:val="007D3B3E"/>
    <w:rsid w:val="007D3E05"/>
    <w:rsid w:val="007D52A5"/>
    <w:rsid w:val="007D7981"/>
    <w:rsid w:val="007E2330"/>
    <w:rsid w:val="007E2FA8"/>
    <w:rsid w:val="007E3323"/>
    <w:rsid w:val="007E3886"/>
    <w:rsid w:val="007E470C"/>
    <w:rsid w:val="007E555C"/>
    <w:rsid w:val="007E720B"/>
    <w:rsid w:val="007E75E8"/>
    <w:rsid w:val="007F1801"/>
    <w:rsid w:val="007F3018"/>
    <w:rsid w:val="007F31E4"/>
    <w:rsid w:val="007F4006"/>
    <w:rsid w:val="007F4C10"/>
    <w:rsid w:val="007F4F99"/>
    <w:rsid w:val="007F5A11"/>
    <w:rsid w:val="007F5AFC"/>
    <w:rsid w:val="007F69E6"/>
    <w:rsid w:val="0080066A"/>
    <w:rsid w:val="008033FB"/>
    <w:rsid w:val="0080405A"/>
    <w:rsid w:val="008055CB"/>
    <w:rsid w:val="00805A5A"/>
    <w:rsid w:val="0080689F"/>
    <w:rsid w:val="0081296A"/>
    <w:rsid w:val="0081472A"/>
    <w:rsid w:val="00820448"/>
    <w:rsid w:val="008312D8"/>
    <w:rsid w:val="008349AA"/>
    <w:rsid w:val="00835CD6"/>
    <w:rsid w:val="008364E5"/>
    <w:rsid w:val="00840A7C"/>
    <w:rsid w:val="008417B5"/>
    <w:rsid w:val="00841D27"/>
    <w:rsid w:val="008422B5"/>
    <w:rsid w:val="00842AED"/>
    <w:rsid w:val="00843120"/>
    <w:rsid w:val="00843FC8"/>
    <w:rsid w:val="00844316"/>
    <w:rsid w:val="00844CF8"/>
    <w:rsid w:val="00846497"/>
    <w:rsid w:val="00846660"/>
    <w:rsid w:val="008501D3"/>
    <w:rsid w:val="0085033A"/>
    <w:rsid w:val="00851A0E"/>
    <w:rsid w:val="008524F2"/>
    <w:rsid w:val="00855B34"/>
    <w:rsid w:val="00855ECD"/>
    <w:rsid w:val="00856906"/>
    <w:rsid w:val="008572B7"/>
    <w:rsid w:val="00861F58"/>
    <w:rsid w:val="008656E4"/>
    <w:rsid w:val="00865F20"/>
    <w:rsid w:val="00865FB1"/>
    <w:rsid w:val="00866CE8"/>
    <w:rsid w:val="00867553"/>
    <w:rsid w:val="00870003"/>
    <w:rsid w:val="00871183"/>
    <w:rsid w:val="00875333"/>
    <w:rsid w:val="0087562A"/>
    <w:rsid w:val="00875D6F"/>
    <w:rsid w:val="00877DB6"/>
    <w:rsid w:val="00880582"/>
    <w:rsid w:val="0088558C"/>
    <w:rsid w:val="008857E8"/>
    <w:rsid w:val="00893134"/>
    <w:rsid w:val="00893386"/>
    <w:rsid w:val="008944A1"/>
    <w:rsid w:val="00894CAE"/>
    <w:rsid w:val="0089571B"/>
    <w:rsid w:val="00895DA7"/>
    <w:rsid w:val="008A1E0C"/>
    <w:rsid w:val="008A2F17"/>
    <w:rsid w:val="008A3F26"/>
    <w:rsid w:val="008A51F9"/>
    <w:rsid w:val="008B1185"/>
    <w:rsid w:val="008B1621"/>
    <w:rsid w:val="008B1867"/>
    <w:rsid w:val="008B321C"/>
    <w:rsid w:val="008B6207"/>
    <w:rsid w:val="008B736C"/>
    <w:rsid w:val="008B7E01"/>
    <w:rsid w:val="008C44E4"/>
    <w:rsid w:val="008C67DC"/>
    <w:rsid w:val="008C7E4A"/>
    <w:rsid w:val="008D00B2"/>
    <w:rsid w:val="008D6522"/>
    <w:rsid w:val="008D6CF7"/>
    <w:rsid w:val="008D70E2"/>
    <w:rsid w:val="008E183E"/>
    <w:rsid w:val="008E6C00"/>
    <w:rsid w:val="008F16DF"/>
    <w:rsid w:val="008F1A5B"/>
    <w:rsid w:val="008F2D4C"/>
    <w:rsid w:val="008F3217"/>
    <w:rsid w:val="008F3F71"/>
    <w:rsid w:val="008F7579"/>
    <w:rsid w:val="009009AA"/>
    <w:rsid w:val="00900B7E"/>
    <w:rsid w:val="00901CB6"/>
    <w:rsid w:val="00903B61"/>
    <w:rsid w:val="0090438B"/>
    <w:rsid w:val="00904D52"/>
    <w:rsid w:val="009051C2"/>
    <w:rsid w:val="00906F98"/>
    <w:rsid w:val="0091329E"/>
    <w:rsid w:val="0091352A"/>
    <w:rsid w:val="00913E96"/>
    <w:rsid w:val="00916C19"/>
    <w:rsid w:val="00917DD1"/>
    <w:rsid w:val="009209DD"/>
    <w:rsid w:val="00922601"/>
    <w:rsid w:val="00923622"/>
    <w:rsid w:val="00926A68"/>
    <w:rsid w:val="00927AC7"/>
    <w:rsid w:val="009303B3"/>
    <w:rsid w:val="009307F0"/>
    <w:rsid w:val="00930940"/>
    <w:rsid w:val="00930ADD"/>
    <w:rsid w:val="00931E67"/>
    <w:rsid w:val="00934366"/>
    <w:rsid w:val="0093483D"/>
    <w:rsid w:val="00936D88"/>
    <w:rsid w:val="009375F0"/>
    <w:rsid w:val="009409B1"/>
    <w:rsid w:val="00940F9B"/>
    <w:rsid w:val="009442C6"/>
    <w:rsid w:val="009458EB"/>
    <w:rsid w:val="00946B2B"/>
    <w:rsid w:val="00946FDE"/>
    <w:rsid w:val="009517DD"/>
    <w:rsid w:val="00951D4A"/>
    <w:rsid w:val="00953274"/>
    <w:rsid w:val="0095332B"/>
    <w:rsid w:val="00953648"/>
    <w:rsid w:val="00953ACE"/>
    <w:rsid w:val="009547CA"/>
    <w:rsid w:val="009551F1"/>
    <w:rsid w:val="00957F79"/>
    <w:rsid w:val="00961622"/>
    <w:rsid w:val="009618C4"/>
    <w:rsid w:val="00965FC9"/>
    <w:rsid w:val="0096634C"/>
    <w:rsid w:val="009669D0"/>
    <w:rsid w:val="00967BF4"/>
    <w:rsid w:val="009702C0"/>
    <w:rsid w:val="00970BB0"/>
    <w:rsid w:val="009758CE"/>
    <w:rsid w:val="00976DA1"/>
    <w:rsid w:val="009774AB"/>
    <w:rsid w:val="00980421"/>
    <w:rsid w:val="009815A3"/>
    <w:rsid w:val="0098364C"/>
    <w:rsid w:val="00984C31"/>
    <w:rsid w:val="0099093F"/>
    <w:rsid w:val="0099117B"/>
    <w:rsid w:val="009914F6"/>
    <w:rsid w:val="00993CF9"/>
    <w:rsid w:val="00993E50"/>
    <w:rsid w:val="00996701"/>
    <w:rsid w:val="00997158"/>
    <w:rsid w:val="009A07CB"/>
    <w:rsid w:val="009A0A4E"/>
    <w:rsid w:val="009A43BF"/>
    <w:rsid w:val="009A67AB"/>
    <w:rsid w:val="009A6F0D"/>
    <w:rsid w:val="009B0FA7"/>
    <w:rsid w:val="009B18C1"/>
    <w:rsid w:val="009C0761"/>
    <w:rsid w:val="009C11C4"/>
    <w:rsid w:val="009C2349"/>
    <w:rsid w:val="009C3ECE"/>
    <w:rsid w:val="009C7CC5"/>
    <w:rsid w:val="009D02F2"/>
    <w:rsid w:val="009D3198"/>
    <w:rsid w:val="009D340D"/>
    <w:rsid w:val="009D5BF7"/>
    <w:rsid w:val="009E2C3F"/>
    <w:rsid w:val="009E5418"/>
    <w:rsid w:val="009E7804"/>
    <w:rsid w:val="009F01B5"/>
    <w:rsid w:val="009F1BA6"/>
    <w:rsid w:val="009F2BEF"/>
    <w:rsid w:val="009F3B88"/>
    <w:rsid w:val="009F4478"/>
    <w:rsid w:val="009F5DB2"/>
    <w:rsid w:val="009F6EE3"/>
    <w:rsid w:val="00A01132"/>
    <w:rsid w:val="00A113EE"/>
    <w:rsid w:val="00A11649"/>
    <w:rsid w:val="00A11655"/>
    <w:rsid w:val="00A12BE8"/>
    <w:rsid w:val="00A14777"/>
    <w:rsid w:val="00A15F80"/>
    <w:rsid w:val="00A16D63"/>
    <w:rsid w:val="00A17E4A"/>
    <w:rsid w:val="00A22FD1"/>
    <w:rsid w:val="00A2306D"/>
    <w:rsid w:val="00A258A3"/>
    <w:rsid w:val="00A25DDD"/>
    <w:rsid w:val="00A26FD9"/>
    <w:rsid w:val="00A275BC"/>
    <w:rsid w:val="00A35385"/>
    <w:rsid w:val="00A3625D"/>
    <w:rsid w:val="00A427EA"/>
    <w:rsid w:val="00A4389D"/>
    <w:rsid w:val="00A43BA4"/>
    <w:rsid w:val="00A45493"/>
    <w:rsid w:val="00A455C4"/>
    <w:rsid w:val="00A47152"/>
    <w:rsid w:val="00A47544"/>
    <w:rsid w:val="00A50E7A"/>
    <w:rsid w:val="00A50EF1"/>
    <w:rsid w:val="00A51BFF"/>
    <w:rsid w:val="00A5277D"/>
    <w:rsid w:val="00A52A3D"/>
    <w:rsid w:val="00A55BAE"/>
    <w:rsid w:val="00A55D1C"/>
    <w:rsid w:val="00A62977"/>
    <w:rsid w:val="00A62DF4"/>
    <w:rsid w:val="00A64D46"/>
    <w:rsid w:val="00A70895"/>
    <w:rsid w:val="00A71064"/>
    <w:rsid w:val="00A75833"/>
    <w:rsid w:val="00A76856"/>
    <w:rsid w:val="00A82720"/>
    <w:rsid w:val="00A8422C"/>
    <w:rsid w:val="00A845BA"/>
    <w:rsid w:val="00A85959"/>
    <w:rsid w:val="00A8730A"/>
    <w:rsid w:val="00A87F0B"/>
    <w:rsid w:val="00A90880"/>
    <w:rsid w:val="00A9088F"/>
    <w:rsid w:val="00A908DA"/>
    <w:rsid w:val="00A92270"/>
    <w:rsid w:val="00A94979"/>
    <w:rsid w:val="00AA0314"/>
    <w:rsid w:val="00AA1836"/>
    <w:rsid w:val="00AA2572"/>
    <w:rsid w:val="00AA7B3E"/>
    <w:rsid w:val="00AB14BA"/>
    <w:rsid w:val="00AB1B56"/>
    <w:rsid w:val="00AB3A59"/>
    <w:rsid w:val="00AB3DC1"/>
    <w:rsid w:val="00AB5946"/>
    <w:rsid w:val="00AB6800"/>
    <w:rsid w:val="00AB7659"/>
    <w:rsid w:val="00AB77B2"/>
    <w:rsid w:val="00AC1617"/>
    <w:rsid w:val="00AC3594"/>
    <w:rsid w:val="00AC450D"/>
    <w:rsid w:val="00AC4E5A"/>
    <w:rsid w:val="00AC5ACC"/>
    <w:rsid w:val="00AC5F6C"/>
    <w:rsid w:val="00AC7F1D"/>
    <w:rsid w:val="00AD0486"/>
    <w:rsid w:val="00AD0978"/>
    <w:rsid w:val="00AD1CBE"/>
    <w:rsid w:val="00AD7647"/>
    <w:rsid w:val="00AE1ACA"/>
    <w:rsid w:val="00AE41C8"/>
    <w:rsid w:val="00AE6D9C"/>
    <w:rsid w:val="00AE7152"/>
    <w:rsid w:val="00AE7E17"/>
    <w:rsid w:val="00AF08F5"/>
    <w:rsid w:val="00AF1476"/>
    <w:rsid w:val="00AF1655"/>
    <w:rsid w:val="00AF2E62"/>
    <w:rsid w:val="00AF55FE"/>
    <w:rsid w:val="00AF71AB"/>
    <w:rsid w:val="00B00608"/>
    <w:rsid w:val="00B010DD"/>
    <w:rsid w:val="00B022B0"/>
    <w:rsid w:val="00B052AF"/>
    <w:rsid w:val="00B05B75"/>
    <w:rsid w:val="00B07500"/>
    <w:rsid w:val="00B1070D"/>
    <w:rsid w:val="00B10CA3"/>
    <w:rsid w:val="00B11B8B"/>
    <w:rsid w:val="00B11EC2"/>
    <w:rsid w:val="00B125CE"/>
    <w:rsid w:val="00B1480F"/>
    <w:rsid w:val="00B14C28"/>
    <w:rsid w:val="00B163FD"/>
    <w:rsid w:val="00B174FE"/>
    <w:rsid w:val="00B17AF7"/>
    <w:rsid w:val="00B21C5A"/>
    <w:rsid w:val="00B237D2"/>
    <w:rsid w:val="00B25ECA"/>
    <w:rsid w:val="00B26724"/>
    <w:rsid w:val="00B26D95"/>
    <w:rsid w:val="00B32538"/>
    <w:rsid w:val="00B33C02"/>
    <w:rsid w:val="00B33E4D"/>
    <w:rsid w:val="00B357E3"/>
    <w:rsid w:val="00B365CD"/>
    <w:rsid w:val="00B36C09"/>
    <w:rsid w:val="00B426DB"/>
    <w:rsid w:val="00B44340"/>
    <w:rsid w:val="00B460E2"/>
    <w:rsid w:val="00B46726"/>
    <w:rsid w:val="00B505F9"/>
    <w:rsid w:val="00B5115B"/>
    <w:rsid w:val="00B5166B"/>
    <w:rsid w:val="00B520F4"/>
    <w:rsid w:val="00B5252C"/>
    <w:rsid w:val="00B5323F"/>
    <w:rsid w:val="00B55F89"/>
    <w:rsid w:val="00B571D0"/>
    <w:rsid w:val="00B632C5"/>
    <w:rsid w:val="00B64A5A"/>
    <w:rsid w:val="00B67E6F"/>
    <w:rsid w:val="00B71B32"/>
    <w:rsid w:val="00B7278B"/>
    <w:rsid w:val="00B73CED"/>
    <w:rsid w:val="00B73FE2"/>
    <w:rsid w:val="00B74275"/>
    <w:rsid w:val="00B751EE"/>
    <w:rsid w:val="00B75984"/>
    <w:rsid w:val="00B76716"/>
    <w:rsid w:val="00B82340"/>
    <w:rsid w:val="00B8341E"/>
    <w:rsid w:val="00B8409A"/>
    <w:rsid w:val="00B85F1F"/>
    <w:rsid w:val="00B90588"/>
    <w:rsid w:val="00B91E16"/>
    <w:rsid w:val="00BA0065"/>
    <w:rsid w:val="00BA0728"/>
    <w:rsid w:val="00BA17C1"/>
    <w:rsid w:val="00BA2559"/>
    <w:rsid w:val="00BA376F"/>
    <w:rsid w:val="00BA719F"/>
    <w:rsid w:val="00BB1840"/>
    <w:rsid w:val="00BB4183"/>
    <w:rsid w:val="00BC22D6"/>
    <w:rsid w:val="00BC4C1B"/>
    <w:rsid w:val="00BD060A"/>
    <w:rsid w:val="00BD143F"/>
    <w:rsid w:val="00BD1696"/>
    <w:rsid w:val="00BD190B"/>
    <w:rsid w:val="00BD21FF"/>
    <w:rsid w:val="00BD2264"/>
    <w:rsid w:val="00BD28DC"/>
    <w:rsid w:val="00BD5D6E"/>
    <w:rsid w:val="00BD5FE9"/>
    <w:rsid w:val="00BD69A7"/>
    <w:rsid w:val="00BD7900"/>
    <w:rsid w:val="00BE060A"/>
    <w:rsid w:val="00BE455B"/>
    <w:rsid w:val="00BE5B55"/>
    <w:rsid w:val="00BE6066"/>
    <w:rsid w:val="00BE69DB"/>
    <w:rsid w:val="00BF0FCD"/>
    <w:rsid w:val="00BF30CA"/>
    <w:rsid w:val="00BF3D3A"/>
    <w:rsid w:val="00BF5640"/>
    <w:rsid w:val="00BF6260"/>
    <w:rsid w:val="00BF642A"/>
    <w:rsid w:val="00C00BF2"/>
    <w:rsid w:val="00C01AD4"/>
    <w:rsid w:val="00C02B04"/>
    <w:rsid w:val="00C03928"/>
    <w:rsid w:val="00C03948"/>
    <w:rsid w:val="00C044BD"/>
    <w:rsid w:val="00C07AD2"/>
    <w:rsid w:val="00C14247"/>
    <w:rsid w:val="00C143CC"/>
    <w:rsid w:val="00C143FB"/>
    <w:rsid w:val="00C157F1"/>
    <w:rsid w:val="00C164C0"/>
    <w:rsid w:val="00C16660"/>
    <w:rsid w:val="00C16C90"/>
    <w:rsid w:val="00C16CC1"/>
    <w:rsid w:val="00C20B7F"/>
    <w:rsid w:val="00C214CF"/>
    <w:rsid w:val="00C22F62"/>
    <w:rsid w:val="00C23BBF"/>
    <w:rsid w:val="00C27EFD"/>
    <w:rsid w:val="00C31158"/>
    <w:rsid w:val="00C32DAE"/>
    <w:rsid w:val="00C350A1"/>
    <w:rsid w:val="00C35714"/>
    <w:rsid w:val="00C418CB"/>
    <w:rsid w:val="00C41AB7"/>
    <w:rsid w:val="00C42108"/>
    <w:rsid w:val="00C45FE6"/>
    <w:rsid w:val="00C51D2D"/>
    <w:rsid w:val="00C56553"/>
    <w:rsid w:val="00C57674"/>
    <w:rsid w:val="00C6026E"/>
    <w:rsid w:val="00C63346"/>
    <w:rsid w:val="00C74DD3"/>
    <w:rsid w:val="00C761B7"/>
    <w:rsid w:val="00C811BF"/>
    <w:rsid w:val="00C81768"/>
    <w:rsid w:val="00C829C7"/>
    <w:rsid w:val="00C83328"/>
    <w:rsid w:val="00C84071"/>
    <w:rsid w:val="00C86979"/>
    <w:rsid w:val="00C919F4"/>
    <w:rsid w:val="00C9231D"/>
    <w:rsid w:val="00C93966"/>
    <w:rsid w:val="00C93B02"/>
    <w:rsid w:val="00C93BAD"/>
    <w:rsid w:val="00C944B6"/>
    <w:rsid w:val="00C96E9E"/>
    <w:rsid w:val="00C97C5F"/>
    <w:rsid w:val="00CA1058"/>
    <w:rsid w:val="00CA33C5"/>
    <w:rsid w:val="00CA71E0"/>
    <w:rsid w:val="00CA75CD"/>
    <w:rsid w:val="00CB014C"/>
    <w:rsid w:val="00CB1196"/>
    <w:rsid w:val="00CB2AA6"/>
    <w:rsid w:val="00CB4678"/>
    <w:rsid w:val="00CC0998"/>
    <w:rsid w:val="00CC0D8D"/>
    <w:rsid w:val="00CC116A"/>
    <w:rsid w:val="00CC25FB"/>
    <w:rsid w:val="00CC2726"/>
    <w:rsid w:val="00CC728E"/>
    <w:rsid w:val="00CC7CFB"/>
    <w:rsid w:val="00CD1BA1"/>
    <w:rsid w:val="00CD3A68"/>
    <w:rsid w:val="00CE02B4"/>
    <w:rsid w:val="00CE172C"/>
    <w:rsid w:val="00CE33DD"/>
    <w:rsid w:val="00CE5DB7"/>
    <w:rsid w:val="00CE6172"/>
    <w:rsid w:val="00CF0BEA"/>
    <w:rsid w:val="00CF147A"/>
    <w:rsid w:val="00CF2B29"/>
    <w:rsid w:val="00CF488B"/>
    <w:rsid w:val="00CF77FA"/>
    <w:rsid w:val="00CF7AFB"/>
    <w:rsid w:val="00D00669"/>
    <w:rsid w:val="00D01B6D"/>
    <w:rsid w:val="00D0378A"/>
    <w:rsid w:val="00D07093"/>
    <w:rsid w:val="00D13ACC"/>
    <w:rsid w:val="00D13BDD"/>
    <w:rsid w:val="00D13EC9"/>
    <w:rsid w:val="00D14EDC"/>
    <w:rsid w:val="00D173BF"/>
    <w:rsid w:val="00D20C19"/>
    <w:rsid w:val="00D235AA"/>
    <w:rsid w:val="00D23C77"/>
    <w:rsid w:val="00D248F2"/>
    <w:rsid w:val="00D24CD2"/>
    <w:rsid w:val="00D25C3A"/>
    <w:rsid w:val="00D265F6"/>
    <w:rsid w:val="00D26903"/>
    <w:rsid w:val="00D315DA"/>
    <w:rsid w:val="00D329F7"/>
    <w:rsid w:val="00D40C93"/>
    <w:rsid w:val="00D40CEC"/>
    <w:rsid w:val="00D41E8C"/>
    <w:rsid w:val="00D42021"/>
    <w:rsid w:val="00D42361"/>
    <w:rsid w:val="00D42B38"/>
    <w:rsid w:val="00D4398D"/>
    <w:rsid w:val="00D43A90"/>
    <w:rsid w:val="00D44119"/>
    <w:rsid w:val="00D443FA"/>
    <w:rsid w:val="00D4789A"/>
    <w:rsid w:val="00D47AB4"/>
    <w:rsid w:val="00D517E8"/>
    <w:rsid w:val="00D53E25"/>
    <w:rsid w:val="00D609D4"/>
    <w:rsid w:val="00D619F5"/>
    <w:rsid w:val="00D62BD0"/>
    <w:rsid w:val="00D6354E"/>
    <w:rsid w:val="00D64654"/>
    <w:rsid w:val="00D65172"/>
    <w:rsid w:val="00D6747C"/>
    <w:rsid w:val="00D67B90"/>
    <w:rsid w:val="00D720EA"/>
    <w:rsid w:val="00D726CB"/>
    <w:rsid w:val="00D73922"/>
    <w:rsid w:val="00D73AA0"/>
    <w:rsid w:val="00D75729"/>
    <w:rsid w:val="00D8133B"/>
    <w:rsid w:val="00D867DC"/>
    <w:rsid w:val="00D867F2"/>
    <w:rsid w:val="00D86C25"/>
    <w:rsid w:val="00D91952"/>
    <w:rsid w:val="00D9636F"/>
    <w:rsid w:val="00D97B22"/>
    <w:rsid w:val="00DA08D4"/>
    <w:rsid w:val="00DA145B"/>
    <w:rsid w:val="00DA1B90"/>
    <w:rsid w:val="00DA2D38"/>
    <w:rsid w:val="00DA4B67"/>
    <w:rsid w:val="00DB00A1"/>
    <w:rsid w:val="00DB0ECB"/>
    <w:rsid w:val="00DB1402"/>
    <w:rsid w:val="00DB3093"/>
    <w:rsid w:val="00DB65EE"/>
    <w:rsid w:val="00DB7619"/>
    <w:rsid w:val="00DC1536"/>
    <w:rsid w:val="00DC5A21"/>
    <w:rsid w:val="00DC5AE0"/>
    <w:rsid w:val="00DC6D35"/>
    <w:rsid w:val="00DC743C"/>
    <w:rsid w:val="00DD0736"/>
    <w:rsid w:val="00DD0EAE"/>
    <w:rsid w:val="00DD24F9"/>
    <w:rsid w:val="00DD499F"/>
    <w:rsid w:val="00DD5439"/>
    <w:rsid w:val="00DE2533"/>
    <w:rsid w:val="00DE4537"/>
    <w:rsid w:val="00DE5966"/>
    <w:rsid w:val="00DE6CC0"/>
    <w:rsid w:val="00DF0D18"/>
    <w:rsid w:val="00DF1679"/>
    <w:rsid w:val="00DF29A2"/>
    <w:rsid w:val="00DF3F51"/>
    <w:rsid w:val="00DF42E9"/>
    <w:rsid w:val="00DF5A3E"/>
    <w:rsid w:val="00DF7B0A"/>
    <w:rsid w:val="00E01C43"/>
    <w:rsid w:val="00E029B7"/>
    <w:rsid w:val="00E10D95"/>
    <w:rsid w:val="00E12792"/>
    <w:rsid w:val="00E1462A"/>
    <w:rsid w:val="00E14651"/>
    <w:rsid w:val="00E16DBA"/>
    <w:rsid w:val="00E178D3"/>
    <w:rsid w:val="00E20C24"/>
    <w:rsid w:val="00E215BD"/>
    <w:rsid w:val="00E25AE3"/>
    <w:rsid w:val="00E261BD"/>
    <w:rsid w:val="00E26827"/>
    <w:rsid w:val="00E26867"/>
    <w:rsid w:val="00E27CC9"/>
    <w:rsid w:val="00E306AC"/>
    <w:rsid w:val="00E31134"/>
    <w:rsid w:val="00E3154A"/>
    <w:rsid w:val="00E31645"/>
    <w:rsid w:val="00E317D7"/>
    <w:rsid w:val="00E32E45"/>
    <w:rsid w:val="00E34EBB"/>
    <w:rsid w:val="00E40587"/>
    <w:rsid w:val="00E445C7"/>
    <w:rsid w:val="00E44A6B"/>
    <w:rsid w:val="00E45018"/>
    <w:rsid w:val="00E5097C"/>
    <w:rsid w:val="00E516E4"/>
    <w:rsid w:val="00E51A92"/>
    <w:rsid w:val="00E538CA"/>
    <w:rsid w:val="00E55A19"/>
    <w:rsid w:val="00E57B16"/>
    <w:rsid w:val="00E61A69"/>
    <w:rsid w:val="00E62454"/>
    <w:rsid w:val="00E62571"/>
    <w:rsid w:val="00E63C70"/>
    <w:rsid w:val="00E72013"/>
    <w:rsid w:val="00E76259"/>
    <w:rsid w:val="00E76733"/>
    <w:rsid w:val="00E76836"/>
    <w:rsid w:val="00E816D1"/>
    <w:rsid w:val="00E82DDE"/>
    <w:rsid w:val="00E8556E"/>
    <w:rsid w:val="00E85933"/>
    <w:rsid w:val="00E87777"/>
    <w:rsid w:val="00E91DD6"/>
    <w:rsid w:val="00E928B6"/>
    <w:rsid w:val="00E9442E"/>
    <w:rsid w:val="00E967E8"/>
    <w:rsid w:val="00E9740B"/>
    <w:rsid w:val="00E97661"/>
    <w:rsid w:val="00EA4249"/>
    <w:rsid w:val="00EA5417"/>
    <w:rsid w:val="00EA68A7"/>
    <w:rsid w:val="00EB09D9"/>
    <w:rsid w:val="00EB1669"/>
    <w:rsid w:val="00EB2DD4"/>
    <w:rsid w:val="00EB3163"/>
    <w:rsid w:val="00EB3818"/>
    <w:rsid w:val="00EB3AD8"/>
    <w:rsid w:val="00EB3F21"/>
    <w:rsid w:val="00EB56C9"/>
    <w:rsid w:val="00EB790C"/>
    <w:rsid w:val="00EB7C72"/>
    <w:rsid w:val="00EC0505"/>
    <w:rsid w:val="00EC2DFA"/>
    <w:rsid w:val="00EC46A9"/>
    <w:rsid w:val="00EC6657"/>
    <w:rsid w:val="00EC6E85"/>
    <w:rsid w:val="00ED2CBA"/>
    <w:rsid w:val="00ED3722"/>
    <w:rsid w:val="00ED44A4"/>
    <w:rsid w:val="00ED46FC"/>
    <w:rsid w:val="00ED710C"/>
    <w:rsid w:val="00ED72B4"/>
    <w:rsid w:val="00EE00C5"/>
    <w:rsid w:val="00EE0153"/>
    <w:rsid w:val="00EE1227"/>
    <w:rsid w:val="00EE207F"/>
    <w:rsid w:val="00EE33D6"/>
    <w:rsid w:val="00EE36D3"/>
    <w:rsid w:val="00EE4048"/>
    <w:rsid w:val="00EE48DF"/>
    <w:rsid w:val="00EE4E13"/>
    <w:rsid w:val="00EE7A15"/>
    <w:rsid w:val="00EE7EC2"/>
    <w:rsid w:val="00EF28B7"/>
    <w:rsid w:val="00EF4429"/>
    <w:rsid w:val="00EF525E"/>
    <w:rsid w:val="00F03C8F"/>
    <w:rsid w:val="00F03D53"/>
    <w:rsid w:val="00F04B21"/>
    <w:rsid w:val="00F04E41"/>
    <w:rsid w:val="00F0659F"/>
    <w:rsid w:val="00F077CA"/>
    <w:rsid w:val="00F104D7"/>
    <w:rsid w:val="00F10FD1"/>
    <w:rsid w:val="00F11DA9"/>
    <w:rsid w:val="00F123E9"/>
    <w:rsid w:val="00F13BB0"/>
    <w:rsid w:val="00F17550"/>
    <w:rsid w:val="00F20C2C"/>
    <w:rsid w:val="00F25753"/>
    <w:rsid w:val="00F264F0"/>
    <w:rsid w:val="00F271CF"/>
    <w:rsid w:val="00F30217"/>
    <w:rsid w:val="00F307D6"/>
    <w:rsid w:val="00F31365"/>
    <w:rsid w:val="00F313A1"/>
    <w:rsid w:val="00F31A36"/>
    <w:rsid w:val="00F3232B"/>
    <w:rsid w:val="00F32794"/>
    <w:rsid w:val="00F35993"/>
    <w:rsid w:val="00F37937"/>
    <w:rsid w:val="00F47045"/>
    <w:rsid w:val="00F476D6"/>
    <w:rsid w:val="00F479DA"/>
    <w:rsid w:val="00F47A2E"/>
    <w:rsid w:val="00F50FD2"/>
    <w:rsid w:val="00F6138F"/>
    <w:rsid w:val="00F629CB"/>
    <w:rsid w:val="00F6323B"/>
    <w:rsid w:val="00F63772"/>
    <w:rsid w:val="00F63869"/>
    <w:rsid w:val="00F65FE1"/>
    <w:rsid w:val="00F7013A"/>
    <w:rsid w:val="00F701D5"/>
    <w:rsid w:val="00F70ABC"/>
    <w:rsid w:val="00F719CF"/>
    <w:rsid w:val="00F72ADA"/>
    <w:rsid w:val="00F73114"/>
    <w:rsid w:val="00F73C2B"/>
    <w:rsid w:val="00F744C2"/>
    <w:rsid w:val="00F76A20"/>
    <w:rsid w:val="00F81131"/>
    <w:rsid w:val="00F8116E"/>
    <w:rsid w:val="00F839EF"/>
    <w:rsid w:val="00F83B34"/>
    <w:rsid w:val="00F84CA2"/>
    <w:rsid w:val="00F8598B"/>
    <w:rsid w:val="00F86636"/>
    <w:rsid w:val="00F86E42"/>
    <w:rsid w:val="00F90C9F"/>
    <w:rsid w:val="00F91920"/>
    <w:rsid w:val="00F937CE"/>
    <w:rsid w:val="00F96CBA"/>
    <w:rsid w:val="00F97CDE"/>
    <w:rsid w:val="00FA02BF"/>
    <w:rsid w:val="00FA134F"/>
    <w:rsid w:val="00FA4127"/>
    <w:rsid w:val="00FA42C5"/>
    <w:rsid w:val="00FA5225"/>
    <w:rsid w:val="00FA5ACD"/>
    <w:rsid w:val="00FB0DC0"/>
    <w:rsid w:val="00FB4425"/>
    <w:rsid w:val="00FB458A"/>
    <w:rsid w:val="00FB5255"/>
    <w:rsid w:val="00FB7AEF"/>
    <w:rsid w:val="00FC04EA"/>
    <w:rsid w:val="00FC260E"/>
    <w:rsid w:val="00FC450B"/>
    <w:rsid w:val="00FC4AEC"/>
    <w:rsid w:val="00FC558F"/>
    <w:rsid w:val="00FC6DB2"/>
    <w:rsid w:val="00FC7CCF"/>
    <w:rsid w:val="00FD5772"/>
    <w:rsid w:val="00FD5F46"/>
    <w:rsid w:val="00FD6397"/>
    <w:rsid w:val="00FD6799"/>
    <w:rsid w:val="00FD6984"/>
    <w:rsid w:val="00FD6D57"/>
    <w:rsid w:val="00FE1209"/>
    <w:rsid w:val="00FE15D5"/>
    <w:rsid w:val="00FE6282"/>
    <w:rsid w:val="00FF5F70"/>
    <w:rsid w:val="00FF6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553"/>
    <w:pPr>
      <w:tabs>
        <w:tab w:val="center" w:pos="4680"/>
        <w:tab w:val="right" w:pos="9360"/>
      </w:tabs>
      <w:spacing w:line="240" w:lineRule="auto"/>
    </w:pPr>
  </w:style>
  <w:style w:type="character" w:customStyle="1" w:styleId="HeaderChar">
    <w:name w:val="Header Char"/>
    <w:basedOn w:val="DefaultParagraphFont"/>
    <w:link w:val="Header"/>
    <w:uiPriority w:val="99"/>
    <w:rsid w:val="00867553"/>
  </w:style>
  <w:style w:type="paragraph" w:styleId="Footer">
    <w:name w:val="footer"/>
    <w:basedOn w:val="Normal"/>
    <w:link w:val="FooterChar"/>
    <w:uiPriority w:val="99"/>
    <w:semiHidden/>
    <w:unhideWhenUsed/>
    <w:rsid w:val="0086755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67553"/>
  </w:style>
  <w:style w:type="paragraph" w:customStyle="1" w:styleId="EndNoteBibliography">
    <w:name w:val="EndNote Bibliography"/>
    <w:basedOn w:val="Normal"/>
    <w:rsid w:val="00CA75CD"/>
  </w:style>
  <w:style w:type="character" w:customStyle="1" w:styleId="apple-converted-space">
    <w:name w:val="apple-converted-space"/>
    <w:basedOn w:val="DefaultParagraphFont"/>
    <w:rsid w:val="0027421E"/>
  </w:style>
  <w:style w:type="table" w:styleId="TableGrid">
    <w:name w:val="Table Grid"/>
    <w:basedOn w:val="TableNormal"/>
    <w:uiPriority w:val="59"/>
    <w:rsid w:val="00B67E6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7E6F"/>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294A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AEF"/>
    <w:rPr>
      <w:rFonts w:ascii="Tahoma" w:hAnsi="Tahoma" w:cs="Tahoma"/>
      <w:sz w:val="16"/>
      <w:szCs w:val="16"/>
    </w:rPr>
  </w:style>
  <w:style w:type="character" w:styleId="CommentReference">
    <w:name w:val="annotation reference"/>
    <w:basedOn w:val="DefaultParagraphFont"/>
    <w:uiPriority w:val="99"/>
    <w:semiHidden/>
    <w:unhideWhenUsed/>
    <w:rsid w:val="00880582"/>
    <w:rPr>
      <w:sz w:val="18"/>
      <w:szCs w:val="18"/>
    </w:rPr>
  </w:style>
  <w:style w:type="paragraph" w:styleId="CommentText">
    <w:name w:val="annotation text"/>
    <w:basedOn w:val="Normal"/>
    <w:link w:val="CommentTextChar"/>
    <w:uiPriority w:val="99"/>
    <w:semiHidden/>
    <w:unhideWhenUsed/>
    <w:rsid w:val="00880582"/>
    <w:pPr>
      <w:spacing w:line="240" w:lineRule="auto"/>
    </w:pPr>
    <w:rPr>
      <w:szCs w:val="24"/>
    </w:rPr>
  </w:style>
  <w:style w:type="character" w:customStyle="1" w:styleId="CommentTextChar">
    <w:name w:val="Comment Text Char"/>
    <w:basedOn w:val="DefaultParagraphFont"/>
    <w:link w:val="CommentText"/>
    <w:uiPriority w:val="99"/>
    <w:semiHidden/>
    <w:rsid w:val="00880582"/>
    <w:rPr>
      <w:szCs w:val="24"/>
    </w:rPr>
  </w:style>
  <w:style w:type="paragraph" w:styleId="CommentSubject">
    <w:name w:val="annotation subject"/>
    <w:basedOn w:val="CommentText"/>
    <w:next w:val="CommentText"/>
    <w:link w:val="CommentSubjectChar"/>
    <w:uiPriority w:val="99"/>
    <w:semiHidden/>
    <w:unhideWhenUsed/>
    <w:rsid w:val="00880582"/>
    <w:rPr>
      <w:b/>
      <w:bCs/>
      <w:sz w:val="20"/>
      <w:szCs w:val="20"/>
    </w:rPr>
  </w:style>
  <w:style w:type="character" w:customStyle="1" w:styleId="CommentSubjectChar">
    <w:name w:val="Comment Subject Char"/>
    <w:basedOn w:val="CommentTextChar"/>
    <w:link w:val="CommentSubject"/>
    <w:uiPriority w:val="99"/>
    <w:semiHidden/>
    <w:rsid w:val="00880582"/>
    <w:rPr>
      <w:b/>
      <w:bCs/>
      <w:sz w:val="20"/>
      <w:szCs w:val="20"/>
    </w:rPr>
  </w:style>
  <w:style w:type="character" w:styleId="Hyperlink">
    <w:name w:val="Hyperlink"/>
    <w:basedOn w:val="DefaultParagraphFont"/>
    <w:uiPriority w:val="99"/>
    <w:unhideWhenUsed/>
    <w:rsid w:val="009A67AB"/>
    <w:rPr>
      <w:color w:val="0000FF" w:themeColor="hyperlink"/>
      <w:u w:val="single"/>
    </w:rPr>
  </w:style>
  <w:style w:type="character" w:styleId="FollowedHyperlink">
    <w:name w:val="FollowedHyperlink"/>
    <w:basedOn w:val="DefaultParagraphFont"/>
    <w:uiPriority w:val="99"/>
    <w:semiHidden/>
    <w:unhideWhenUsed/>
    <w:rsid w:val="0022076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10839001">
      <w:bodyDiv w:val="1"/>
      <w:marLeft w:val="0"/>
      <w:marRight w:val="0"/>
      <w:marTop w:val="0"/>
      <w:marBottom w:val="0"/>
      <w:divBdr>
        <w:top w:val="none" w:sz="0" w:space="0" w:color="auto"/>
        <w:left w:val="none" w:sz="0" w:space="0" w:color="auto"/>
        <w:bottom w:val="none" w:sz="0" w:space="0" w:color="auto"/>
        <w:right w:val="none" w:sz="0" w:space="0" w:color="auto"/>
      </w:divBdr>
    </w:div>
    <w:div w:id="212765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erinbuchanan@missouristate.edu"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rdan810@live.missouristate.edu"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rn.com/abstract=2108267"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5A6A2-B544-4AA8-ADC9-4775F8B44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3068</TotalTime>
  <Pages>30</Pages>
  <Words>5994</Words>
  <Characters>34170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402</cp:revision>
  <dcterms:created xsi:type="dcterms:W3CDTF">2014-09-30T01:30:00Z</dcterms:created>
  <dcterms:modified xsi:type="dcterms:W3CDTF">2014-12-25T05:37:00Z</dcterms:modified>
</cp:coreProperties>
</file>